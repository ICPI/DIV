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E7BF4" w14:textId="57F9E0D0" w:rsidR="00577488" w:rsidRPr="008F64FB" w:rsidRDefault="00577488" w:rsidP="00577488">
      <w:pPr>
        <w:pStyle w:val="Header"/>
        <w:tabs>
          <w:tab w:val="clear" w:pos="4680"/>
        </w:tabs>
        <w:jc w:val="center"/>
        <w:rPr>
          <w:b/>
          <w:sz w:val="40"/>
          <w:szCs w:val="40"/>
        </w:rPr>
      </w:pPr>
      <w:r w:rsidRPr="00577488">
        <w:rPr>
          <w:noProof/>
        </w:rPr>
        <w:drawing>
          <wp:anchor distT="0" distB="0" distL="114300" distR="114300" simplePos="0" relativeHeight="251653120" behindDoc="0" locked="0" layoutInCell="1" allowOverlap="1" wp14:anchorId="6FBE209C" wp14:editId="42807544">
            <wp:simplePos x="0" y="0"/>
            <wp:positionH relativeFrom="column">
              <wp:posOffset>5485839</wp:posOffset>
            </wp:positionH>
            <wp:positionV relativeFrom="paragraph">
              <wp:posOffset>-140063</wp:posOffset>
            </wp:positionV>
            <wp:extent cx="597148" cy="640080"/>
            <wp:effectExtent l="0" t="0" r="0" b="7620"/>
            <wp:wrapTight wrapText="bothSides">
              <wp:wrapPolygon edited="0">
                <wp:start x="0" y="0"/>
                <wp:lineTo x="0" y="21214"/>
                <wp:lineTo x="20681" y="21214"/>
                <wp:lineTo x="20681" y="0"/>
                <wp:lineTo x="0" y="0"/>
              </wp:wrapPolygon>
            </wp:wrapTight>
            <wp:docPr id="3" name="Picture 6" descr="PEPFAR Logo (JPG 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PEPFAR Logo (JPG format).jpg"/>
                    <pic:cNvPicPr>
                      <a:picLocks noChangeAspect="1"/>
                    </pic:cNvPicPr>
                  </pic:nvPicPr>
                  <pic:blipFill rotWithShape="1">
                    <a:blip r:embed="rId12" cstate="print"/>
                    <a:srcRect l="13380" t="8728" r="16035" b="9921"/>
                    <a:stretch/>
                  </pic:blipFill>
                  <pic:spPr bwMode="auto">
                    <a:xfrm>
                      <a:off x="0" y="0"/>
                      <a:ext cx="597148" cy="640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035C4822" wp14:editId="6A4A25DC">
            <wp:simplePos x="0" y="0"/>
            <wp:positionH relativeFrom="column">
              <wp:posOffset>-75491</wp:posOffset>
            </wp:positionH>
            <wp:positionV relativeFrom="paragraph">
              <wp:posOffset>-103505</wp:posOffset>
            </wp:positionV>
            <wp:extent cx="544195" cy="638175"/>
            <wp:effectExtent l="0" t="0" r="8255" b="9525"/>
            <wp:wrapTight wrapText="bothSides">
              <wp:wrapPolygon edited="0">
                <wp:start x="8317" y="0"/>
                <wp:lineTo x="0" y="4513"/>
                <wp:lineTo x="0" y="16764"/>
                <wp:lineTo x="7561" y="20633"/>
                <wp:lineTo x="8317" y="21278"/>
                <wp:lineTo x="12854" y="21278"/>
                <wp:lineTo x="13610" y="20633"/>
                <wp:lineTo x="21172" y="16764"/>
                <wp:lineTo x="21172" y="4513"/>
                <wp:lineTo x="12854" y="0"/>
                <wp:lineTo x="831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PI Logo Sho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4195" cy="638175"/>
                    </a:xfrm>
                    <a:prstGeom prst="rect">
                      <a:avLst/>
                    </a:prstGeom>
                  </pic:spPr>
                </pic:pic>
              </a:graphicData>
            </a:graphic>
            <wp14:sizeRelH relativeFrom="page">
              <wp14:pctWidth>0</wp14:pctWidth>
            </wp14:sizeRelH>
            <wp14:sizeRelV relativeFrom="page">
              <wp14:pctHeight>0</wp14:pctHeight>
            </wp14:sizeRelV>
          </wp:anchor>
        </w:drawing>
      </w:r>
      <w:r w:rsidR="004B5021">
        <w:rPr>
          <w:b/>
          <w:color w:val="808080" w:themeColor="background1" w:themeShade="80"/>
          <w:sz w:val="40"/>
          <w:szCs w:val="40"/>
        </w:rPr>
        <w:t>Style Guide Recommendations for Panorama</w:t>
      </w:r>
    </w:p>
    <w:p w14:paraId="19581D36" w14:textId="5EBA6F8E" w:rsidR="00891B71" w:rsidRDefault="00577488" w:rsidP="00891B71">
      <w:pPr>
        <w:pStyle w:val="Heading1"/>
        <w:spacing w:before="0"/>
        <w:jc w:val="center"/>
      </w:pPr>
      <w:r>
        <w:rPr>
          <w:noProof/>
        </w:rPr>
        <mc:AlternateContent>
          <mc:Choice Requires="wps">
            <w:drawing>
              <wp:anchor distT="0" distB="0" distL="114300" distR="114300" simplePos="0" relativeHeight="251665408" behindDoc="0" locked="0" layoutInCell="1" allowOverlap="1" wp14:anchorId="0E363C79" wp14:editId="04724BFE">
                <wp:simplePos x="0" y="0"/>
                <wp:positionH relativeFrom="column">
                  <wp:posOffset>793445</wp:posOffset>
                </wp:positionH>
                <wp:positionV relativeFrom="paragraph">
                  <wp:posOffset>40640</wp:posOffset>
                </wp:positionV>
                <wp:extent cx="4279392" cy="0"/>
                <wp:effectExtent l="0" t="0" r="26035" b="19050"/>
                <wp:wrapNone/>
                <wp:docPr id="5" name="Straight Connector 5"/>
                <wp:cNvGraphicFramePr/>
                <a:graphic xmlns:a="http://schemas.openxmlformats.org/drawingml/2006/main">
                  <a:graphicData uri="http://schemas.microsoft.com/office/word/2010/wordprocessingShape">
                    <wps:wsp>
                      <wps:cNvCnPr/>
                      <wps:spPr>
                        <a:xfrm flipV="1">
                          <a:off x="0" y="0"/>
                          <a:ext cx="4279392" cy="0"/>
                        </a:xfrm>
                        <a:prstGeom prst="line">
                          <a:avLst/>
                        </a:prstGeom>
                        <a:ln w="254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80656" id="Straight Connector 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3.2pt" to="399.4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" strokecolor="#4f81bd [3204]" strokeweight="2pt"/>
            </w:pict>
          </mc:Fallback>
        </mc:AlternateContent>
      </w:r>
    </w:p>
    <w:p w14:paraId="19581D38" w14:textId="3FF24B17" w:rsidR="00EA1B5E" w:rsidRPr="004B5021" w:rsidRDefault="004B5021" w:rsidP="004B5021">
      <w:pPr>
        <w:pStyle w:val="Subtitle"/>
        <w:jc w:val="center"/>
        <w:rPr>
          <w:rStyle w:val="Strong"/>
        </w:rPr>
      </w:pPr>
      <w:r w:rsidRPr="004B5021">
        <w:rPr>
          <w:rStyle w:val="Strong"/>
        </w:rPr>
        <w:t>DIV Recommendations for Panorama based on the ICPI Style Guide</w:t>
      </w:r>
    </w:p>
    <w:p w14:paraId="7881311D" w14:textId="0F4E0A6A" w:rsidR="004B5021" w:rsidRDefault="004B5021" w:rsidP="004B5021">
      <w:pPr>
        <w:pStyle w:val="Subtitle"/>
        <w:jc w:val="center"/>
      </w:pPr>
      <w:r>
        <w:t>Consolidated January 30, 2019</w:t>
      </w:r>
    </w:p>
    <w:p w14:paraId="5F31BF68" w14:textId="013E83A5" w:rsidR="004B5021" w:rsidRDefault="004B5021" w:rsidP="004B5021">
      <w:pPr>
        <w:rPr>
          <w:ins w:id="0" w:author="Author"/>
        </w:rPr>
      </w:pPr>
      <w:r>
        <w:t xml:space="preserve">The below is a suggested outline for the Panorama style guide </w:t>
      </w:r>
      <w:r w:rsidR="00BD7E8C">
        <w:t xml:space="preserve">based on feedback received on January 29, 2019. Individuals who provided feedback included members of the DIV and Jacob Dee (Panorama Prioritization team). </w:t>
      </w:r>
    </w:p>
    <w:p w14:paraId="23475837" w14:textId="455D5EBC" w:rsidR="00C77916" w:rsidRDefault="00C77916" w:rsidP="004B5021">
      <w:pPr>
        <w:rPr>
          <w:ins w:id="1" w:author="Author"/>
        </w:rPr>
      </w:pPr>
      <w:ins w:id="2" w:author="Author">
        <w:r>
          <w:t xml:space="preserve">Starting from a general layout, the template is set, then the subsequent sections detail the stylistic principles one will need to employ to develop a </w:t>
        </w:r>
        <w:proofErr w:type="spellStart"/>
        <w:r>
          <w:t>p</w:t>
        </w:r>
        <w:bookmarkStart w:id="3" w:name="_GoBack"/>
        <w:bookmarkEnd w:id="3"/>
        <w:r>
          <w:t>ano</w:t>
        </w:r>
        <w:proofErr w:type="spellEnd"/>
        <w:r>
          <w:t xml:space="preserve"> dossier</w:t>
        </w:r>
        <w:del w:id="4" w:author="Author">
          <w:r w:rsidDel="00803631">
            <w:delText xml:space="preserve"> that fits the template</w:delText>
          </w:r>
        </w:del>
        <w:r>
          <w:t xml:space="preserve">.  </w:t>
        </w:r>
      </w:ins>
    </w:p>
    <w:p w14:paraId="48DDBE48" w14:textId="542193F8" w:rsidR="00C77916" w:rsidRDefault="00C77916" w:rsidP="004B5021">
      <w:pPr>
        <w:rPr>
          <w:ins w:id="5" w:author="Author"/>
        </w:rPr>
      </w:pPr>
      <w:ins w:id="6" w:author="Author">
        <w:r>
          <w:t>Below includes an outline and proposed POCs to own each section.</w:t>
        </w:r>
        <w:r w:rsidR="00803631">
          <w:t xml:space="preserve"> There is also a section with detailed feedback for additional context if needed. </w:t>
        </w:r>
      </w:ins>
    </w:p>
    <w:p w14:paraId="20F83FAA" w14:textId="77777777" w:rsidR="00C77916" w:rsidRDefault="00C77916" w:rsidP="004B5021"/>
    <w:p w14:paraId="793E3606" w14:textId="1401D0DC" w:rsidR="004B5021" w:rsidRPr="009850F5" w:rsidRDefault="004B5021" w:rsidP="009850F5">
      <w:pPr>
        <w:pStyle w:val="Heading2"/>
        <w:rPr>
          <w:rPrChange w:id="7" w:author="Author">
            <w:rPr/>
          </w:rPrChange>
        </w:rPr>
        <w:pPrChange w:id="8" w:author="Author">
          <w:pPr/>
        </w:pPrChange>
      </w:pPr>
      <w:r w:rsidRPr="009850F5">
        <w:rPr>
          <w:rPrChange w:id="9" w:author="Author">
            <w:rPr/>
          </w:rPrChange>
        </w:rPr>
        <w:t>General Outline Suggested for Panorama Style Guide:</w:t>
      </w:r>
    </w:p>
    <w:p w14:paraId="68617C97" w14:textId="5B3DC188" w:rsidR="004B5021" w:rsidRDefault="004B5021" w:rsidP="004B5021">
      <w:pPr>
        <w:pStyle w:val="ListParagraph"/>
        <w:numPr>
          <w:ilvl w:val="0"/>
          <w:numId w:val="3"/>
        </w:numPr>
        <w:rPr>
          <w:ins w:id="10" w:author="Author"/>
        </w:rPr>
      </w:pPr>
      <w:r>
        <w:t xml:space="preserve">Purpose </w:t>
      </w:r>
      <w:ins w:id="11" w:author="Author">
        <w:r w:rsidR="009850F5">
          <w:t xml:space="preserve"> </w:t>
        </w:r>
        <w:r w:rsidR="009850F5">
          <w:t>(</w:t>
        </w:r>
        <w:r w:rsidR="009850F5">
          <w:rPr>
            <w:highlight w:val="yellow"/>
          </w:rPr>
          <w:t xml:space="preserve">Jacob Dee to </w:t>
        </w:r>
        <w:proofErr w:type="spellStart"/>
        <w:r w:rsidR="009850F5">
          <w:rPr>
            <w:highlight w:val="yellow"/>
          </w:rPr>
          <w:t>lead</w:t>
        </w:r>
        <w:r w:rsidR="009850F5" w:rsidRPr="00D91923">
          <w:rPr>
            <w:highlight w:val="yellow"/>
          </w:rPr>
          <w:t>I</w:t>
        </w:r>
        <w:proofErr w:type="spellEnd"/>
        <w:r w:rsidR="009850F5">
          <w:t>)</w:t>
        </w:r>
      </w:ins>
    </w:p>
    <w:p w14:paraId="3AC5BF61" w14:textId="77777777" w:rsidR="00C77916" w:rsidRDefault="00C77916" w:rsidP="009850F5">
      <w:pPr>
        <w:pStyle w:val="ListParagraph"/>
        <w:ind w:left="1080"/>
        <w:pPrChange w:id="12" w:author="Author">
          <w:pPr>
            <w:pStyle w:val="ListParagraph"/>
            <w:numPr>
              <w:numId w:val="3"/>
            </w:numPr>
            <w:ind w:left="1080" w:hanging="720"/>
          </w:pPr>
        </w:pPrChange>
      </w:pPr>
    </w:p>
    <w:p w14:paraId="6F35E23C" w14:textId="2C7C69BB" w:rsidR="004B5021" w:rsidRDefault="00B363EB" w:rsidP="004B5021">
      <w:pPr>
        <w:pStyle w:val="ListParagraph"/>
        <w:numPr>
          <w:ilvl w:val="0"/>
          <w:numId w:val="3"/>
        </w:numPr>
        <w:rPr>
          <w:ins w:id="13" w:author="Author"/>
        </w:rPr>
      </w:pPr>
      <w:ins w:id="14" w:author="Author">
        <w:r>
          <w:t>Layout</w:t>
        </w:r>
        <w:r w:rsidR="00172347">
          <w:t xml:space="preserve">, </w:t>
        </w:r>
      </w:ins>
      <w:r w:rsidR="004B5021">
        <w:t>Structure</w:t>
      </w:r>
      <w:ins w:id="15" w:author="Author">
        <w:r w:rsidR="00172347">
          <w:t xml:space="preserve">, </w:t>
        </w:r>
        <w:del w:id="16" w:author="Author">
          <w:r w:rsidR="00172347" w:rsidDel="00260B45">
            <w:delText>Organizaiton</w:delText>
          </w:r>
        </w:del>
        <w:r w:rsidR="00260B45">
          <w:t>Organization</w:t>
        </w:r>
        <w:r w:rsidR="00C77916">
          <w:t xml:space="preserve"> </w:t>
        </w:r>
        <w:r w:rsidR="009850F5">
          <w:t>(</w:t>
        </w:r>
        <w:r w:rsidR="009850F5">
          <w:rPr>
            <w:highlight w:val="yellow"/>
          </w:rPr>
          <w:t xml:space="preserve">Jacob Dee &amp; Jasmine with </w:t>
        </w:r>
        <w:r w:rsidR="009850F5" w:rsidRPr="00D91923">
          <w:rPr>
            <w:highlight w:val="yellow"/>
          </w:rPr>
          <w:t>review from OGAC &amp; ICPI</w:t>
        </w:r>
        <w:r w:rsidR="009850F5">
          <w:t>)</w:t>
        </w:r>
      </w:ins>
    </w:p>
    <w:p w14:paraId="13E03AD8" w14:textId="4AF46D88" w:rsidR="00B363EB" w:rsidDel="00C77916" w:rsidRDefault="00B363EB" w:rsidP="00172347">
      <w:pPr>
        <w:pStyle w:val="ListParagraph"/>
        <w:numPr>
          <w:ilvl w:val="1"/>
          <w:numId w:val="3"/>
        </w:numPr>
        <w:rPr>
          <w:ins w:id="17" w:author="Author"/>
          <w:del w:id="18" w:author="Author"/>
        </w:rPr>
        <w:pPrChange w:id="19" w:author="Author">
          <w:pPr>
            <w:pStyle w:val="ListParagraph"/>
            <w:numPr>
              <w:numId w:val="3"/>
            </w:numPr>
            <w:ind w:left="1080" w:hanging="720"/>
          </w:pPr>
        </w:pPrChange>
      </w:pPr>
      <w:ins w:id="20" w:author="Author">
        <w:del w:id="21" w:author="Author">
          <w:r w:rsidDel="00C77916">
            <w:delText>Pano Overall</w:delText>
          </w:r>
        </w:del>
      </w:ins>
    </w:p>
    <w:p w14:paraId="712D16F3" w14:textId="29DA65B8" w:rsidR="00172347" w:rsidDel="00C77916" w:rsidRDefault="00172347" w:rsidP="00172347">
      <w:pPr>
        <w:pStyle w:val="ListParagraph"/>
        <w:numPr>
          <w:ilvl w:val="2"/>
          <w:numId w:val="3"/>
        </w:numPr>
        <w:rPr>
          <w:ins w:id="22" w:author="Author"/>
          <w:del w:id="23" w:author="Author"/>
        </w:rPr>
        <w:pPrChange w:id="24" w:author="Author">
          <w:pPr>
            <w:pStyle w:val="ListParagraph"/>
            <w:numPr>
              <w:numId w:val="3"/>
            </w:numPr>
            <w:ind w:left="1080" w:hanging="720"/>
          </w:pPr>
        </w:pPrChange>
      </w:pPr>
      <w:ins w:id="25" w:author="Author">
        <w:del w:id="26" w:author="Author">
          <w:r w:rsidDel="00C77916">
            <w:delText xml:space="preserve">Navigation layer with Icons </w:delText>
          </w:r>
        </w:del>
      </w:ins>
    </w:p>
    <w:p w14:paraId="3D0C544E" w14:textId="20AC43EB" w:rsidR="00C77916" w:rsidRDefault="00172347" w:rsidP="00C77916">
      <w:pPr>
        <w:pStyle w:val="ListParagraph"/>
        <w:numPr>
          <w:ilvl w:val="1"/>
          <w:numId w:val="3"/>
        </w:numPr>
        <w:rPr>
          <w:ins w:id="27" w:author="Author"/>
        </w:rPr>
      </w:pPr>
      <w:ins w:id="28" w:author="Author">
        <w:del w:id="29" w:author="Author">
          <w:r w:rsidDel="00C77916">
            <w:delText>Icons filter to grouped dossiers</w:delText>
          </w:r>
        </w:del>
        <w:r w:rsidR="00C77916">
          <w:t>Global &amp; Local Filters &amp; Dependencies</w:t>
        </w:r>
      </w:ins>
    </w:p>
    <w:p w14:paraId="1D0B0F14" w14:textId="77777777" w:rsidR="00C77916" w:rsidRDefault="00C77916" w:rsidP="00C77916">
      <w:pPr>
        <w:pStyle w:val="ListParagraph"/>
        <w:numPr>
          <w:ilvl w:val="2"/>
          <w:numId w:val="3"/>
        </w:numPr>
        <w:rPr>
          <w:ins w:id="30" w:author="Author"/>
        </w:rPr>
      </w:pPr>
      <w:ins w:id="31" w:author="Author">
        <w:r>
          <w:t>Displaying filter selections</w:t>
        </w:r>
      </w:ins>
    </w:p>
    <w:p w14:paraId="4C4E2478" w14:textId="77777777" w:rsidR="00C77916" w:rsidRDefault="00C77916" w:rsidP="00C77916">
      <w:pPr>
        <w:pStyle w:val="ListParagraph"/>
        <w:numPr>
          <w:ilvl w:val="2"/>
          <w:numId w:val="3"/>
        </w:numPr>
        <w:rPr>
          <w:ins w:id="32" w:author="Author"/>
        </w:rPr>
      </w:pPr>
      <w:ins w:id="33" w:author="Author">
        <w:r>
          <w:t>Connected filters</w:t>
        </w:r>
      </w:ins>
    </w:p>
    <w:p w14:paraId="6CD9DDE4" w14:textId="77777777" w:rsidR="00C77916" w:rsidRDefault="00C77916" w:rsidP="00C77916">
      <w:pPr>
        <w:pStyle w:val="ListParagraph"/>
        <w:numPr>
          <w:ilvl w:val="1"/>
          <w:numId w:val="3"/>
        </w:numPr>
        <w:rPr>
          <w:ins w:id="34" w:author="Author"/>
        </w:rPr>
      </w:pPr>
      <w:ins w:id="35" w:author="Author">
        <w:r>
          <w:t>Mechanics and efficiency</w:t>
        </w:r>
      </w:ins>
    </w:p>
    <w:p w14:paraId="7D226CE9" w14:textId="77777777" w:rsidR="00C77916" w:rsidRDefault="00C77916" w:rsidP="00C77916">
      <w:pPr>
        <w:pStyle w:val="ListParagraph"/>
        <w:numPr>
          <w:ilvl w:val="2"/>
          <w:numId w:val="3"/>
        </w:numPr>
        <w:rPr>
          <w:ins w:id="36" w:author="Author"/>
        </w:rPr>
      </w:pPr>
      <w:ins w:id="37" w:author="Author">
        <w:r>
          <w:t>Data source considerations</w:t>
        </w:r>
      </w:ins>
    </w:p>
    <w:p w14:paraId="0BB64BF7" w14:textId="77777777" w:rsidR="00C77916" w:rsidRDefault="00C77916" w:rsidP="00C77916">
      <w:pPr>
        <w:pStyle w:val="ListParagraph"/>
        <w:numPr>
          <w:ilvl w:val="1"/>
          <w:numId w:val="3"/>
        </w:numPr>
        <w:rPr>
          <w:ins w:id="38" w:author="Author"/>
        </w:rPr>
      </w:pPr>
      <w:ins w:id="39" w:author="Author">
        <w:r>
          <w:t>Landing Page</w:t>
        </w:r>
      </w:ins>
    </w:p>
    <w:p w14:paraId="6B8D020B" w14:textId="77777777" w:rsidR="00C77916" w:rsidRDefault="00C77916" w:rsidP="00C77916">
      <w:pPr>
        <w:pStyle w:val="ListParagraph"/>
        <w:numPr>
          <w:ilvl w:val="2"/>
          <w:numId w:val="3"/>
        </w:numPr>
        <w:rPr>
          <w:ins w:id="40" w:author="Author"/>
        </w:rPr>
      </w:pPr>
      <w:ins w:id="41" w:author="Author">
        <w:r>
          <w:t xml:space="preserve">Navigation layer with Icons </w:t>
        </w:r>
      </w:ins>
    </w:p>
    <w:p w14:paraId="1B944C7F" w14:textId="77777777" w:rsidR="00C77916" w:rsidRDefault="00C77916" w:rsidP="00C77916">
      <w:pPr>
        <w:pStyle w:val="ListParagraph"/>
        <w:numPr>
          <w:ilvl w:val="2"/>
          <w:numId w:val="3"/>
        </w:numPr>
        <w:rPr>
          <w:ins w:id="42" w:author="Author"/>
        </w:rPr>
      </w:pPr>
      <w:ins w:id="43" w:author="Author">
        <w:r>
          <w:t>Icons filter to grouped dossiers</w:t>
        </w:r>
      </w:ins>
    </w:p>
    <w:p w14:paraId="2CB914DE" w14:textId="77777777" w:rsidR="00C77916" w:rsidRDefault="00C77916" w:rsidP="00C77916">
      <w:pPr>
        <w:pStyle w:val="ListParagraph"/>
        <w:numPr>
          <w:ilvl w:val="2"/>
          <w:numId w:val="3"/>
        </w:numPr>
        <w:rPr>
          <w:ins w:id="44" w:author="Author"/>
        </w:rPr>
      </w:pPr>
      <w:ins w:id="45" w:author="Author">
        <w:r>
          <w:t>Complexity of calculations threshold</w:t>
        </w:r>
      </w:ins>
    </w:p>
    <w:p w14:paraId="06CB16E7" w14:textId="5362439E" w:rsidR="00C77916" w:rsidDel="00C77916" w:rsidRDefault="00C77916" w:rsidP="00C77916">
      <w:pPr>
        <w:numPr>
          <w:ilvl w:val="0"/>
          <w:numId w:val="3"/>
        </w:numPr>
        <w:rPr>
          <w:ins w:id="46" w:author="Author"/>
          <w:del w:id="47" w:author="Author"/>
        </w:rPr>
        <w:pPrChange w:id="48" w:author="Buttolph, Jasmine" w:date="2019-01-30T13:41:00Z">
          <w:pPr>
            <w:pStyle w:val="ListParagraph"/>
            <w:numPr>
              <w:numId w:val="3"/>
            </w:numPr>
            <w:ind w:left="1080" w:hanging="720"/>
          </w:pPr>
        </w:pPrChange>
      </w:pPr>
    </w:p>
    <w:p w14:paraId="1C3E1ACE" w14:textId="7BC8DC5C" w:rsidR="00B363EB" w:rsidRDefault="00B363EB" w:rsidP="00172347">
      <w:pPr>
        <w:pStyle w:val="ListParagraph"/>
        <w:numPr>
          <w:ilvl w:val="1"/>
          <w:numId w:val="3"/>
        </w:numPr>
        <w:rPr>
          <w:ins w:id="49" w:author="Author"/>
        </w:rPr>
        <w:pPrChange w:id="50" w:author="Author">
          <w:pPr>
            <w:pStyle w:val="ListParagraph"/>
            <w:numPr>
              <w:numId w:val="3"/>
            </w:numPr>
            <w:ind w:left="1080" w:hanging="720"/>
          </w:pPr>
        </w:pPrChange>
      </w:pPr>
      <w:ins w:id="51" w:author="Author">
        <w:r>
          <w:t>Dossier</w:t>
        </w:r>
        <w:r w:rsidR="00172347">
          <w:t xml:space="preserve"> &amp; Chapter</w:t>
        </w:r>
      </w:ins>
    </w:p>
    <w:p w14:paraId="40533266" w14:textId="77777777" w:rsidR="00260B45" w:rsidRDefault="00260B45" w:rsidP="00260B45">
      <w:pPr>
        <w:pStyle w:val="ListParagraph"/>
        <w:numPr>
          <w:ilvl w:val="2"/>
          <w:numId w:val="3"/>
        </w:numPr>
        <w:rPr>
          <w:ins w:id="52" w:author="Author"/>
        </w:rPr>
      </w:pPr>
      <w:ins w:id="53" w:author="Author">
        <w:r>
          <w:t>General template/layout Use (including filtering strategy, use of tables and graphs, # of items on a dashboard)</w:t>
        </w:r>
      </w:ins>
    </w:p>
    <w:p w14:paraId="6AE8CDD0" w14:textId="50E4D1DA" w:rsidR="00172347" w:rsidDel="00172347" w:rsidRDefault="00172347" w:rsidP="00172347">
      <w:pPr>
        <w:pStyle w:val="ListParagraph"/>
        <w:ind w:left="1440"/>
        <w:rPr>
          <w:del w:id="54" w:author="Author"/>
        </w:rPr>
        <w:pPrChange w:id="55" w:author="Author">
          <w:pPr>
            <w:pStyle w:val="ListParagraph"/>
            <w:numPr>
              <w:numId w:val="3"/>
            </w:numPr>
            <w:ind w:left="1080" w:hanging="720"/>
          </w:pPr>
        </w:pPrChange>
      </w:pPr>
    </w:p>
    <w:p w14:paraId="24B656AC" w14:textId="67DD74AC" w:rsidR="004B5021" w:rsidRDefault="004B5021" w:rsidP="00172347">
      <w:pPr>
        <w:pStyle w:val="ListParagraph"/>
        <w:numPr>
          <w:ilvl w:val="2"/>
          <w:numId w:val="3"/>
        </w:numPr>
        <w:rPr>
          <w:ins w:id="56" w:author="Author"/>
        </w:rPr>
        <w:pPrChange w:id="57" w:author="Author">
          <w:pPr>
            <w:pStyle w:val="ListParagraph"/>
            <w:numPr>
              <w:ilvl w:val="1"/>
              <w:numId w:val="3"/>
            </w:numPr>
            <w:ind w:left="1440" w:hanging="360"/>
          </w:pPr>
        </w:pPrChange>
      </w:pPr>
      <w:r>
        <w:t>Cover page</w:t>
      </w:r>
    </w:p>
    <w:p w14:paraId="2B8A20B1" w14:textId="77777777" w:rsidR="00260B45" w:rsidRDefault="00260B45" w:rsidP="009850F5">
      <w:pPr>
        <w:pStyle w:val="ListParagraph"/>
        <w:numPr>
          <w:ilvl w:val="2"/>
          <w:numId w:val="3"/>
        </w:numPr>
        <w:rPr>
          <w:moveTo w:id="58" w:author="Author"/>
        </w:rPr>
        <w:pPrChange w:id="59" w:author="Author">
          <w:pPr>
            <w:pStyle w:val="ListParagraph"/>
            <w:numPr>
              <w:ilvl w:val="1"/>
              <w:numId w:val="3"/>
            </w:numPr>
            <w:ind w:left="1440" w:hanging="360"/>
          </w:pPr>
        </w:pPrChange>
      </w:pPr>
      <w:moveToRangeStart w:id="60" w:author="Author" w:name="move536618754"/>
      <w:moveTo w:id="61" w:author="Author">
        <w:r>
          <w:t>Titles, Labels &amp; Legends</w:t>
        </w:r>
      </w:moveTo>
    </w:p>
    <w:p w14:paraId="6D150096" w14:textId="77777777" w:rsidR="00260B45" w:rsidDel="00C77916" w:rsidRDefault="00260B45" w:rsidP="009850F5">
      <w:pPr>
        <w:pStyle w:val="ListParagraph"/>
        <w:numPr>
          <w:ilvl w:val="2"/>
          <w:numId w:val="3"/>
        </w:numPr>
        <w:rPr>
          <w:del w:id="62" w:author="Author"/>
          <w:moveTo w:id="63" w:author="Author"/>
        </w:rPr>
        <w:pPrChange w:id="64" w:author="Author">
          <w:pPr>
            <w:pStyle w:val="ListParagraph"/>
            <w:numPr>
              <w:ilvl w:val="1"/>
              <w:numId w:val="3"/>
            </w:numPr>
            <w:ind w:left="1440" w:hanging="360"/>
          </w:pPr>
        </w:pPrChange>
      </w:pPr>
      <w:moveTo w:id="65" w:author="Author">
        <w:r>
          <w:t>Spacing and Orientation</w:t>
        </w:r>
      </w:moveTo>
    </w:p>
    <w:moveToRangeEnd w:id="60"/>
    <w:p w14:paraId="2D803BFD" w14:textId="77777777" w:rsidR="00260B45" w:rsidRDefault="00260B45" w:rsidP="009850F5">
      <w:pPr>
        <w:pStyle w:val="ListParagraph"/>
        <w:numPr>
          <w:ilvl w:val="2"/>
          <w:numId w:val="3"/>
        </w:numPr>
        <w:pPrChange w:id="66" w:author="Author">
          <w:pPr>
            <w:pStyle w:val="ListParagraph"/>
            <w:numPr>
              <w:ilvl w:val="1"/>
              <w:numId w:val="3"/>
            </w:numPr>
            <w:ind w:left="1440" w:hanging="360"/>
          </w:pPr>
        </w:pPrChange>
      </w:pPr>
    </w:p>
    <w:p w14:paraId="5BD55BAA" w14:textId="4B0D4CB6" w:rsidR="004B5021" w:rsidDel="00172347" w:rsidRDefault="004B5021" w:rsidP="00172347">
      <w:pPr>
        <w:pStyle w:val="ListParagraph"/>
        <w:numPr>
          <w:ilvl w:val="0"/>
          <w:numId w:val="3"/>
        </w:numPr>
        <w:rPr>
          <w:del w:id="67" w:author="Author"/>
        </w:rPr>
        <w:pPrChange w:id="68" w:author="Buttolph, Jasmine" w:date="2019-01-30T13:34:00Z">
          <w:pPr>
            <w:pStyle w:val="ListParagraph"/>
            <w:numPr>
              <w:ilvl w:val="1"/>
              <w:numId w:val="3"/>
            </w:numPr>
            <w:ind w:left="1440" w:hanging="360"/>
          </w:pPr>
        </w:pPrChange>
      </w:pPr>
      <w:del w:id="69" w:author="Author">
        <w:r w:rsidDel="00172347">
          <w:delText>Chapter/page organization</w:delText>
        </w:r>
      </w:del>
    </w:p>
    <w:p w14:paraId="3E13C8D2" w14:textId="2846353C" w:rsidR="004B5021" w:rsidDel="00260B45" w:rsidRDefault="004B5021" w:rsidP="004B5021">
      <w:pPr>
        <w:pStyle w:val="ListParagraph"/>
        <w:numPr>
          <w:ilvl w:val="1"/>
          <w:numId w:val="3"/>
        </w:numPr>
        <w:rPr>
          <w:del w:id="70" w:author="Author"/>
        </w:rPr>
      </w:pPr>
      <w:del w:id="71" w:author="Author">
        <w:r w:rsidDel="00260B45">
          <w:delText>Mechanics and efficiency</w:delText>
        </w:r>
      </w:del>
    </w:p>
    <w:p w14:paraId="4FA1C13D" w14:textId="4F105329" w:rsidR="004B5021" w:rsidDel="00260B45" w:rsidRDefault="004B5021" w:rsidP="00260B45">
      <w:pPr>
        <w:pStyle w:val="ListParagraph"/>
        <w:numPr>
          <w:ilvl w:val="2"/>
          <w:numId w:val="3"/>
        </w:numPr>
        <w:rPr>
          <w:ins w:id="72" w:author="Author"/>
          <w:del w:id="73" w:author="Author"/>
        </w:rPr>
        <w:pPrChange w:id="74" w:author="Buttolph, Jasmine" w:date="2019-01-30T13:36:00Z">
          <w:pPr>
            <w:pStyle w:val="ListParagraph"/>
            <w:numPr>
              <w:ilvl w:val="1"/>
              <w:numId w:val="3"/>
            </w:numPr>
            <w:ind w:left="1440" w:hanging="360"/>
          </w:pPr>
        </w:pPrChange>
      </w:pPr>
      <w:del w:id="75" w:author="Author">
        <w:r w:rsidDel="00260B45">
          <w:delText>General template/layout Use (including filtering strategy, use of tables and graphs, # of items on a dashboard)</w:delText>
        </w:r>
      </w:del>
    </w:p>
    <w:p w14:paraId="4BCCCDDA" w14:textId="174D923F" w:rsidR="00172347" w:rsidDel="00C77916" w:rsidRDefault="00172347" w:rsidP="00172347">
      <w:pPr>
        <w:pStyle w:val="ListParagraph"/>
        <w:numPr>
          <w:ilvl w:val="1"/>
          <w:numId w:val="3"/>
        </w:numPr>
        <w:rPr>
          <w:ins w:id="76" w:author="Author"/>
          <w:del w:id="77" w:author="Author"/>
        </w:rPr>
      </w:pPr>
      <w:ins w:id="78" w:author="Author">
        <w:del w:id="79" w:author="Author">
          <w:r w:rsidDel="00C77916">
            <w:delText>Global &amp; Local Filters &amp; Dependencies</w:delText>
          </w:r>
        </w:del>
      </w:ins>
    </w:p>
    <w:p w14:paraId="0B01FD24" w14:textId="3E9644C3" w:rsidR="00172347" w:rsidDel="00C77916" w:rsidRDefault="00172347" w:rsidP="00172347">
      <w:pPr>
        <w:pStyle w:val="ListParagraph"/>
        <w:numPr>
          <w:ilvl w:val="2"/>
          <w:numId w:val="3"/>
        </w:numPr>
        <w:rPr>
          <w:ins w:id="80" w:author="Author"/>
          <w:del w:id="81" w:author="Author"/>
        </w:rPr>
      </w:pPr>
      <w:ins w:id="82" w:author="Author">
        <w:del w:id="83" w:author="Author">
          <w:r w:rsidDel="00C77916">
            <w:delText>Displaying filter selections</w:delText>
          </w:r>
        </w:del>
      </w:ins>
    </w:p>
    <w:p w14:paraId="1E2BD801" w14:textId="76D28F29" w:rsidR="00C77916" w:rsidDel="00C77916" w:rsidRDefault="00172347" w:rsidP="00172347">
      <w:pPr>
        <w:pStyle w:val="ListParagraph"/>
        <w:numPr>
          <w:ilvl w:val="2"/>
          <w:numId w:val="3"/>
        </w:numPr>
        <w:rPr>
          <w:ins w:id="84" w:author="Author"/>
          <w:del w:id="85" w:author="Author"/>
        </w:rPr>
      </w:pPr>
      <w:ins w:id="86" w:author="Author">
        <w:del w:id="87" w:author="Author">
          <w:r w:rsidDel="00C77916">
            <w:delText>Connected filters</w:delText>
          </w:r>
        </w:del>
      </w:ins>
    </w:p>
    <w:p w14:paraId="7D5BB040" w14:textId="01DBD37F" w:rsidR="00172347" w:rsidDel="00260B45" w:rsidRDefault="00172347" w:rsidP="00172347">
      <w:pPr>
        <w:pStyle w:val="ListParagraph"/>
        <w:numPr>
          <w:ilvl w:val="1"/>
          <w:numId w:val="3"/>
        </w:numPr>
        <w:rPr>
          <w:ins w:id="88" w:author="Author"/>
          <w:moveFrom w:id="89" w:author="Author"/>
        </w:rPr>
      </w:pPr>
      <w:moveFromRangeStart w:id="90" w:author="Author" w:name="move536618754"/>
      <w:moveFrom w:id="91" w:author="Author">
        <w:ins w:id="92" w:author="Author">
          <w:r w:rsidDel="00260B45">
            <w:t xml:space="preserve">Titles, Labels &amp; </w:t>
          </w:r>
          <w:r w:rsidDel="00260B45">
            <w:t>Legends</w:t>
          </w:r>
        </w:ins>
      </w:moveFrom>
    </w:p>
    <w:p w14:paraId="112DA33F" w14:textId="37ED8125" w:rsidR="00172347" w:rsidDel="00260B45" w:rsidRDefault="00172347" w:rsidP="00172347">
      <w:pPr>
        <w:pStyle w:val="ListParagraph"/>
        <w:numPr>
          <w:ilvl w:val="1"/>
          <w:numId w:val="3"/>
        </w:numPr>
        <w:rPr>
          <w:ins w:id="93" w:author="Author"/>
          <w:moveFrom w:id="94" w:author="Author"/>
        </w:rPr>
      </w:pPr>
      <w:moveFrom w:id="95" w:author="Author">
        <w:ins w:id="96" w:author="Author">
          <w:r w:rsidDel="00260B45">
            <w:t>Spacing and Orientation</w:t>
          </w:r>
        </w:ins>
      </w:moveFrom>
    </w:p>
    <w:moveFromRangeEnd w:id="90"/>
    <w:p w14:paraId="1FE2686D" w14:textId="77777777" w:rsidR="00172347" w:rsidRDefault="00172347" w:rsidP="00172347">
      <w:pPr>
        <w:pStyle w:val="ListParagraph"/>
        <w:ind w:left="1440"/>
        <w:pPrChange w:id="97" w:author="Author">
          <w:pPr>
            <w:pStyle w:val="ListParagraph"/>
            <w:numPr>
              <w:ilvl w:val="1"/>
              <w:numId w:val="3"/>
            </w:numPr>
            <w:ind w:left="1440" w:hanging="360"/>
          </w:pPr>
        </w:pPrChange>
      </w:pPr>
    </w:p>
    <w:p w14:paraId="23E93B38" w14:textId="54592B30" w:rsidR="004B5021" w:rsidDel="00B363EB" w:rsidRDefault="004B5021" w:rsidP="009850F5">
      <w:pPr>
        <w:ind w:left="1080"/>
        <w:rPr>
          <w:del w:id="98" w:author="Author"/>
        </w:rPr>
        <w:pPrChange w:id="99" w:author="Author">
          <w:pPr>
            <w:pStyle w:val="ListParagraph"/>
            <w:ind w:left="1440"/>
          </w:pPr>
        </w:pPrChange>
      </w:pPr>
    </w:p>
    <w:p w14:paraId="684A504E" w14:textId="55AE1001" w:rsidR="00C77916" w:rsidRDefault="00B363EB" w:rsidP="009850F5">
      <w:pPr>
        <w:pStyle w:val="ListParagraph"/>
        <w:numPr>
          <w:ilvl w:val="0"/>
          <w:numId w:val="3"/>
        </w:numPr>
        <w:rPr>
          <w:ins w:id="100" w:author="Author"/>
        </w:rPr>
        <w:pPrChange w:id="101" w:author="Author">
          <w:pPr>
            <w:pStyle w:val="ListParagraph"/>
            <w:numPr>
              <w:ilvl w:val="1"/>
              <w:numId w:val="3"/>
            </w:numPr>
            <w:ind w:left="1440" w:hanging="360"/>
          </w:pPr>
        </w:pPrChange>
      </w:pPr>
      <w:ins w:id="102" w:author="Author">
        <w:r>
          <w:t>Design Principles</w:t>
        </w:r>
        <w:r w:rsidR="00C77916">
          <w:t xml:space="preserve">  </w:t>
        </w:r>
        <w:r w:rsidR="00C77916">
          <w:t>(</w:t>
        </w:r>
        <w:proofErr w:type="spellStart"/>
        <w:r w:rsidR="00C77916" w:rsidRPr="009850F5">
          <w:rPr>
            <w:highlight w:val="yellow"/>
            <w:rPrChange w:id="103" w:author="Author">
              <w:rPr>
                <w:highlight w:val="yellow"/>
              </w:rPr>
            </w:rPrChange>
          </w:rPr>
          <w:t>Datastrong</w:t>
        </w:r>
        <w:proofErr w:type="spellEnd"/>
        <w:r w:rsidR="00C77916" w:rsidRPr="009850F5">
          <w:rPr>
            <w:highlight w:val="yellow"/>
            <w:rPrChange w:id="104" w:author="Author">
              <w:rPr>
                <w:highlight w:val="yellow"/>
              </w:rPr>
            </w:rPrChange>
          </w:rPr>
          <w:t xml:space="preserve"> UX person to lead, with review from OGAC &amp; ICPI</w:t>
        </w:r>
        <w:r w:rsidR="00C77916">
          <w:t>)</w:t>
        </w:r>
      </w:ins>
    </w:p>
    <w:p w14:paraId="58419DA9" w14:textId="11A8CE42" w:rsidR="00C77916" w:rsidDel="00C77916" w:rsidRDefault="00C77916" w:rsidP="00C77916">
      <w:pPr>
        <w:pStyle w:val="ListParagraph"/>
        <w:ind w:left="1080"/>
        <w:rPr>
          <w:ins w:id="105" w:author="Author"/>
          <w:del w:id="106" w:author="Author"/>
        </w:rPr>
        <w:pPrChange w:id="107" w:author="Buttolph, Jasmine" w:date="2019-01-30T13:45:00Z">
          <w:pPr>
            <w:pStyle w:val="ListParagraph"/>
            <w:numPr>
              <w:numId w:val="3"/>
            </w:numPr>
            <w:ind w:left="1080" w:hanging="720"/>
          </w:pPr>
        </w:pPrChange>
      </w:pPr>
    </w:p>
    <w:p w14:paraId="7EC89332" w14:textId="677525B8" w:rsidR="004B5021" w:rsidRDefault="004B5021" w:rsidP="00172347">
      <w:pPr>
        <w:pStyle w:val="ListParagraph"/>
        <w:numPr>
          <w:ilvl w:val="1"/>
          <w:numId w:val="3"/>
        </w:numPr>
        <w:pPrChange w:id="108" w:author="Author">
          <w:pPr>
            <w:pStyle w:val="ListParagraph"/>
            <w:numPr>
              <w:numId w:val="3"/>
            </w:numPr>
            <w:ind w:left="1080" w:hanging="720"/>
          </w:pPr>
        </w:pPrChange>
      </w:pPr>
      <w:r>
        <w:t>Color schemes for Panorama</w:t>
      </w:r>
      <w:ins w:id="109" w:author="Author">
        <w:r w:rsidR="00B363EB">
          <w:t xml:space="preserve"> </w:t>
        </w:r>
        <w:del w:id="110" w:author="Author">
          <w:r w:rsidR="00B363EB" w:rsidDel="00C77916">
            <w:delText>(</w:delText>
          </w:r>
          <w:r w:rsidR="00B363EB" w:rsidRPr="009850F5" w:rsidDel="00C77916">
            <w:rPr>
              <w:highlight w:val="yellow"/>
              <w:rPrChange w:id="111" w:author="Author">
                <w:rPr/>
              </w:rPrChange>
            </w:rPr>
            <w:delText>Datastrong UX person to lead, with review from OGAC &amp; ICPI</w:delText>
          </w:r>
          <w:r w:rsidR="00B363EB" w:rsidDel="00C77916">
            <w:delText>)</w:delText>
          </w:r>
        </w:del>
      </w:ins>
    </w:p>
    <w:p w14:paraId="1AC899FE" w14:textId="5DEEC448" w:rsidR="00C77916" w:rsidRDefault="004B5021" w:rsidP="009850F5">
      <w:pPr>
        <w:pStyle w:val="ListParagraph"/>
        <w:numPr>
          <w:ilvl w:val="1"/>
          <w:numId w:val="3"/>
        </w:numPr>
        <w:pPrChange w:id="112" w:author="Author">
          <w:pPr>
            <w:pStyle w:val="ListParagraph"/>
            <w:numPr>
              <w:ilvl w:val="1"/>
              <w:numId w:val="3"/>
            </w:numPr>
            <w:ind w:left="1440" w:hanging="360"/>
          </w:pPr>
        </w:pPrChange>
      </w:pPr>
      <w:r>
        <w:t>Different kinds of marks</w:t>
      </w:r>
      <w:ins w:id="113" w:author="Author">
        <w:r w:rsidR="00C77916">
          <w:t xml:space="preserve"> (shapes)</w:t>
        </w:r>
      </w:ins>
      <w:r>
        <w:t xml:space="preserve"> </w:t>
      </w:r>
      <w:ins w:id="114" w:author="Author">
        <w:r w:rsidR="00C77916">
          <w:t>for</w:t>
        </w:r>
      </w:ins>
      <w:del w:id="115" w:author="Author">
        <w:r w:rsidDel="00C77916">
          <w:delText>of</w:delText>
        </w:r>
      </w:del>
      <w:r>
        <w:t xml:space="preserve"> different purposes (e.g. yield v</w:t>
      </w:r>
      <w:ins w:id="116" w:author="Author">
        <w:r w:rsidR="00C77916">
          <w:t>s.</w:t>
        </w:r>
      </w:ins>
      <w:r>
        <w:t xml:space="preserve"> volume), text boxes/containers, age bands, etc.</w:t>
      </w:r>
    </w:p>
    <w:p w14:paraId="5E701C0A" w14:textId="34CE99C2" w:rsidR="004B5021" w:rsidDel="00B363EB" w:rsidRDefault="004B5021" w:rsidP="00172347">
      <w:pPr>
        <w:pStyle w:val="ListParagraph"/>
        <w:numPr>
          <w:ilvl w:val="1"/>
          <w:numId w:val="3"/>
        </w:numPr>
        <w:rPr>
          <w:del w:id="117" w:author="Author"/>
        </w:rPr>
      </w:pPr>
    </w:p>
    <w:p w14:paraId="5310C107" w14:textId="77777777" w:rsidR="00B363EB" w:rsidRDefault="004B5021" w:rsidP="00172347">
      <w:pPr>
        <w:pStyle w:val="ListParagraph"/>
        <w:numPr>
          <w:ilvl w:val="1"/>
          <w:numId w:val="3"/>
        </w:numPr>
        <w:rPr>
          <w:ins w:id="118" w:author="Author"/>
        </w:rPr>
        <w:pPrChange w:id="119" w:author="Author">
          <w:pPr>
            <w:pStyle w:val="ListParagraph"/>
            <w:numPr>
              <w:numId w:val="3"/>
            </w:numPr>
            <w:ind w:left="1080" w:hanging="720"/>
          </w:pPr>
        </w:pPrChange>
      </w:pPr>
      <w:proofErr w:type="spellStart"/>
      <w:r>
        <w:t>Fonts</w:t>
      </w:r>
      <w:proofErr w:type="spellEnd"/>
      <w:ins w:id="120" w:author="Author">
        <w:r w:rsidR="00B363EB">
          <w:t xml:space="preserve"> </w:t>
        </w:r>
        <w:r w:rsidR="00B363EB">
          <w:t>(</w:t>
        </w:r>
        <w:proofErr w:type="spellStart"/>
        <w:r w:rsidR="00B363EB">
          <w:t>Datastrong</w:t>
        </w:r>
        <w:proofErr w:type="spellEnd"/>
        <w:r w:rsidR="00B363EB">
          <w:t xml:space="preserve"> UX person to lead, with review from OGAC &amp; ICPI)</w:t>
        </w:r>
      </w:ins>
    </w:p>
    <w:p w14:paraId="0CDEB119" w14:textId="44CA0CD3" w:rsidR="004B5021" w:rsidDel="00B363EB" w:rsidRDefault="004B5021" w:rsidP="00172347">
      <w:pPr>
        <w:pStyle w:val="ListParagraph"/>
        <w:ind w:left="1440"/>
        <w:rPr>
          <w:del w:id="121" w:author="Author"/>
        </w:rPr>
        <w:pPrChange w:id="122" w:author="Author">
          <w:pPr>
            <w:pStyle w:val="ListParagraph"/>
            <w:numPr>
              <w:numId w:val="3"/>
            </w:numPr>
            <w:ind w:left="1080" w:hanging="720"/>
          </w:pPr>
        </w:pPrChange>
      </w:pPr>
    </w:p>
    <w:p w14:paraId="45919176" w14:textId="77777777" w:rsidR="004B5021" w:rsidRDefault="004B5021" w:rsidP="00172347">
      <w:pPr>
        <w:pStyle w:val="ListParagraph"/>
        <w:ind w:left="1440"/>
        <w:pPrChange w:id="123" w:author="Author">
          <w:pPr>
            <w:pStyle w:val="ListParagraph"/>
            <w:numPr>
              <w:ilvl w:val="1"/>
              <w:numId w:val="3"/>
            </w:numPr>
            <w:ind w:left="1440" w:hanging="360"/>
          </w:pPr>
        </w:pPrChange>
      </w:pPr>
    </w:p>
    <w:p w14:paraId="37292557" w14:textId="4798D9B0" w:rsidR="00B363EB" w:rsidRDefault="004B5021" w:rsidP="00B363EB">
      <w:pPr>
        <w:pStyle w:val="ListParagraph"/>
        <w:numPr>
          <w:ilvl w:val="0"/>
          <w:numId w:val="3"/>
        </w:numPr>
        <w:rPr>
          <w:ins w:id="124" w:author="Author"/>
        </w:rPr>
      </w:pPr>
      <w:r>
        <w:t>Visual</w:t>
      </w:r>
      <w:del w:id="125" w:author="Author">
        <w:r w:rsidDel="00B363EB">
          <w:delText>s</w:delText>
        </w:r>
      </w:del>
      <w:ins w:id="126" w:author="Author">
        <w:r w:rsidR="00B363EB">
          <w:t>s</w:t>
        </w:r>
      </w:ins>
      <w:r>
        <w:t xml:space="preserve"> &amp; Chart Choice</w:t>
      </w:r>
      <w:ins w:id="127" w:author="Author">
        <w:r w:rsidR="00B363EB">
          <w:t xml:space="preserve"> </w:t>
        </w:r>
        <w:r w:rsidR="00B363EB">
          <w:t>(</w:t>
        </w:r>
        <w:proofErr w:type="spellStart"/>
        <w:r w:rsidR="00B363EB" w:rsidRPr="009850F5">
          <w:rPr>
            <w:highlight w:val="yellow"/>
            <w:rPrChange w:id="128" w:author="Author">
              <w:rPr/>
            </w:rPrChange>
          </w:rPr>
          <w:t>Datastrong</w:t>
        </w:r>
        <w:proofErr w:type="spellEnd"/>
        <w:r w:rsidR="00B363EB" w:rsidRPr="009850F5">
          <w:rPr>
            <w:highlight w:val="yellow"/>
            <w:rPrChange w:id="129" w:author="Author">
              <w:rPr/>
            </w:rPrChange>
          </w:rPr>
          <w:t xml:space="preserve"> UX person to lead, with review from OGAC &amp; ICPI</w:t>
        </w:r>
        <w:r w:rsidR="00B363EB">
          <w:t>)</w:t>
        </w:r>
      </w:ins>
    </w:p>
    <w:p w14:paraId="0DEB4611" w14:textId="0DC642D9" w:rsidR="004B5021" w:rsidDel="00B363EB" w:rsidRDefault="004B5021" w:rsidP="00172347">
      <w:pPr>
        <w:pStyle w:val="ListParagraph"/>
        <w:numPr>
          <w:ilvl w:val="0"/>
          <w:numId w:val="3"/>
        </w:numPr>
        <w:rPr>
          <w:del w:id="130" w:author="Author"/>
        </w:rPr>
      </w:pPr>
    </w:p>
    <w:p w14:paraId="3DCD3F31" w14:textId="27045438" w:rsidR="004B5021" w:rsidRDefault="004B5021" w:rsidP="004B5021">
      <w:pPr>
        <w:pStyle w:val="ListParagraph"/>
        <w:numPr>
          <w:ilvl w:val="1"/>
          <w:numId w:val="3"/>
        </w:numPr>
      </w:pPr>
      <w:r>
        <w:t xml:space="preserve">General principles for visual analytics that are specific to certain analyses. For example, in yield/volume graphs yield is always a bar and volume is always a tick, </w:t>
      </w:r>
      <w:proofErr w:type="spellStart"/>
      <w:r>
        <w:t>etc</w:t>
      </w:r>
      <w:proofErr w:type="spellEnd"/>
      <w:r>
        <w:t xml:space="preserve"> etc. </w:t>
      </w:r>
    </w:p>
    <w:p w14:paraId="56B16597" w14:textId="237A27CD" w:rsidR="004B5021" w:rsidRDefault="004B5021" w:rsidP="004B5021">
      <w:pPr>
        <w:pStyle w:val="ListParagraph"/>
        <w:numPr>
          <w:ilvl w:val="1"/>
          <w:numId w:val="3"/>
        </w:numPr>
      </w:pPr>
      <w:r>
        <w:t>Results vs. Targets</w:t>
      </w:r>
    </w:p>
    <w:p w14:paraId="600E665F" w14:textId="0F5E9083" w:rsidR="004B5021" w:rsidRDefault="004B5021" w:rsidP="004B5021">
      <w:pPr>
        <w:pStyle w:val="ListParagraph"/>
        <w:numPr>
          <w:ilvl w:val="1"/>
          <w:numId w:val="3"/>
        </w:numPr>
      </w:pPr>
      <w:r>
        <w:t>Trends over time</w:t>
      </w:r>
    </w:p>
    <w:p w14:paraId="20559C6C" w14:textId="07FE0154" w:rsidR="004B5021" w:rsidRDefault="004B5021" w:rsidP="004B5021">
      <w:pPr>
        <w:pStyle w:val="ListParagraph"/>
        <w:numPr>
          <w:ilvl w:val="1"/>
          <w:numId w:val="3"/>
        </w:numPr>
      </w:pPr>
      <w:r>
        <w:t>Age/sex</w:t>
      </w:r>
    </w:p>
    <w:p w14:paraId="18C63C24" w14:textId="77CF2186" w:rsidR="004B5021" w:rsidRDefault="004B5021" w:rsidP="004B5021">
      <w:pPr>
        <w:pStyle w:val="ListParagraph"/>
        <w:numPr>
          <w:ilvl w:val="1"/>
          <w:numId w:val="3"/>
        </w:numPr>
      </w:pPr>
      <w:r>
        <w:t>Agency/partner</w:t>
      </w:r>
    </w:p>
    <w:p w14:paraId="75DB76DB" w14:textId="77777777" w:rsidR="004B5021" w:rsidRDefault="004B5021" w:rsidP="00172347">
      <w:pPr>
        <w:pStyle w:val="ListParagraph"/>
        <w:ind w:left="1440"/>
        <w:pPrChange w:id="131" w:author="Author">
          <w:pPr>
            <w:pStyle w:val="ListParagraph"/>
            <w:numPr>
              <w:ilvl w:val="1"/>
              <w:numId w:val="3"/>
            </w:numPr>
            <w:ind w:left="1440" w:hanging="360"/>
          </w:pPr>
        </w:pPrChange>
      </w:pPr>
    </w:p>
    <w:p w14:paraId="7C862598" w14:textId="0C85D953" w:rsidR="004B5021" w:rsidRDefault="004B5021" w:rsidP="004B5021">
      <w:pPr>
        <w:pStyle w:val="ListParagraph"/>
        <w:numPr>
          <w:ilvl w:val="0"/>
          <w:numId w:val="3"/>
        </w:numPr>
      </w:pPr>
      <w:r>
        <w:t>Visualization Ethics</w:t>
      </w:r>
      <w:ins w:id="132" w:author="Author">
        <w:r w:rsidR="00C77916">
          <w:t xml:space="preserve"> </w:t>
        </w:r>
        <w:r w:rsidR="00C77916">
          <w:t>(</w:t>
        </w:r>
        <w:proofErr w:type="spellStart"/>
        <w:r w:rsidR="00C77916" w:rsidRPr="00D91923">
          <w:rPr>
            <w:highlight w:val="yellow"/>
          </w:rPr>
          <w:t>Datastrong</w:t>
        </w:r>
        <w:proofErr w:type="spellEnd"/>
        <w:r w:rsidR="00C77916" w:rsidRPr="00D91923">
          <w:rPr>
            <w:highlight w:val="yellow"/>
          </w:rPr>
          <w:t xml:space="preserve"> UX person to lead, with review from OGAC &amp; ICPI</w:t>
        </w:r>
        <w:r w:rsidR="00C77916">
          <w:t>)</w:t>
        </w:r>
      </w:ins>
    </w:p>
    <w:p w14:paraId="415D2E3B" w14:textId="39DA82DF" w:rsidR="004B5021" w:rsidRDefault="004B5021" w:rsidP="00172347">
      <w:pPr>
        <w:pStyle w:val="ListParagraph"/>
        <w:numPr>
          <w:ilvl w:val="1"/>
          <w:numId w:val="3"/>
        </w:numPr>
      </w:pPr>
      <w:r>
        <w:t>Labels &amp; explanatory text with visuals</w:t>
      </w:r>
    </w:p>
    <w:p w14:paraId="2BCDCD15" w14:textId="1E3364D2" w:rsidR="004B5021" w:rsidRDefault="004B5021" w:rsidP="004B5021">
      <w:pPr>
        <w:pStyle w:val="ListParagraph"/>
        <w:numPr>
          <w:ilvl w:val="1"/>
          <w:numId w:val="3"/>
        </w:numPr>
      </w:pPr>
      <w:r>
        <w:t>Data source and any code references</w:t>
      </w:r>
    </w:p>
    <w:p w14:paraId="281462DA" w14:textId="4BF081A4" w:rsidR="00B363EB" w:rsidDel="009850F5" w:rsidRDefault="004B5021" w:rsidP="009850F5">
      <w:pPr>
        <w:pStyle w:val="Heading2"/>
        <w:rPr>
          <w:ins w:id="133" w:author="Author"/>
          <w:del w:id="134" w:author="Author"/>
        </w:rPr>
        <w:pPrChange w:id="135" w:author="Author">
          <w:pPr>
            <w:pStyle w:val="ListParagraph"/>
            <w:numPr>
              <w:ilvl w:val="1"/>
              <w:numId w:val="3"/>
            </w:numPr>
            <w:ind w:left="1440" w:hanging="360"/>
          </w:pPr>
        </w:pPrChange>
      </w:pPr>
      <w:del w:id="136" w:author="Author">
        <w:r w:rsidDel="009850F5">
          <w:delText>Displaying filter selections</w:delText>
        </w:r>
      </w:del>
      <w:ins w:id="137" w:author="Author">
        <w:del w:id="138" w:author="Author">
          <w:r w:rsidR="00B363EB" w:rsidDel="009850F5">
            <w:delText>Acknowledgement</w:delText>
          </w:r>
          <w:r w:rsidR="00172347" w:rsidDel="009850F5">
            <w:delText>s</w:delText>
          </w:r>
        </w:del>
      </w:ins>
    </w:p>
    <w:p w14:paraId="4F42B011" w14:textId="55866BA1" w:rsidR="00172347" w:rsidDel="009850F5" w:rsidRDefault="00172347" w:rsidP="009850F5">
      <w:pPr>
        <w:ind w:firstLine="360"/>
        <w:rPr>
          <w:ins w:id="139" w:author="Author"/>
          <w:del w:id="140" w:author="Author"/>
        </w:rPr>
        <w:pPrChange w:id="141" w:author="Author">
          <w:pPr>
            <w:pStyle w:val="ListParagraph"/>
            <w:numPr>
              <w:ilvl w:val="1"/>
              <w:numId w:val="3"/>
            </w:numPr>
            <w:ind w:left="1440" w:hanging="360"/>
          </w:pPr>
        </w:pPrChange>
      </w:pPr>
      <w:ins w:id="142" w:author="Author">
        <w:del w:id="143" w:author="Author">
          <w:r w:rsidDel="009850F5">
            <w:delText>Document drafted by</w:delText>
          </w:r>
        </w:del>
      </w:ins>
    </w:p>
    <w:p w14:paraId="00C2215F" w14:textId="07F3E012" w:rsidR="00172347" w:rsidDel="009850F5" w:rsidRDefault="00172347" w:rsidP="009850F5">
      <w:pPr>
        <w:rPr>
          <w:ins w:id="144" w:author="Author"/>
          <w:del w:id="145" w:author="Author"/>
        </w:rPr>
        <w:pPrChange w:id="146" w:author="Author">
          <w:pPr>
            <w:pStyle w:val="ListParagraph"/>
            <w:numPr>
              <w:ilvl w:val="1"/>
              <w:numId w:val="3"/>
            </w:numPr>
            <w:ind w:left="1440" w:hanging="360"/>
          </w:pPr>
        </w:pPrChange>
      </w:pPr>
      <w:ins w:id="147" w:author="Author">
        <w:del w:id="148" w:author="Author">
          <w:r w:rsidDel="009850F5">
            <w:delText>Contributions by:</w:delText>
          </w:r>
        </w:del>
      </w:ins>
    </w:p>
    <w:p w14:paraId="7A9DD5D8" w14:textId="4A5F51F9" w:rsidR="00172347" w:rsidDel="009850F5" w:rsidRDefault="00172347" w:rsidP="009850F5">
      <w:pPr>
        <w:rPr>
          <w:ins w:id="149" w:author="Author"/>
          <w:del w:id="150" w:author="Author"/>
        </w:rPr>
        <w:pPrChange w:id="151" w:author="Author">
          <w:pPr>
            <w:pStyle w:val="ListParagraph"/>
            <w:numPr>
              <w:ilvl w:val="1"/>
              <w:numId w:val="3"/>
            </w:numPr>
            <w:ind w:left="1440" w:hanging="360"/>
          </w:pPr>
        </w:pPrChange>
      </w:pPr>
      <w:ins w:id="152" w:author="Author">
        <w:del w:id="153" w:author="Author">
          <w:r w:rsidDel="009850F5">
            <w:delText>Reviewed by:</w:delText>
          </w:r>
        </w:del>
      </w:ins>
    </w:p>
    <w:p w14:paraId="78D59D63" w14:textId="53828C2E" w:rsidR="00B363EB" w:rsidDel="009850F5" w:rsidRDefault="00172347" w:rsidP="009850F5">
      <w:pPr>
        <w:rPr>
          <w:ins w:id="154" w:author="Author"/>
          <w:del w:id="155" w:author="Author"/>
        </w:rPr>
        <w:pPrChange w:id="156" w:author="Author">
          <w:pPr>
            <w:pStyle w:val="ListParagraph"/>
            <w:numPr>
              <w:ilvl w:val="1"/>
              <w:numId w:val="3"/>
            </w:numPr>
            <w:ind w:left="1440" w:hanging="360"/>
          </w:pPr>
        </w:pPrChange>
      </w:pPr>
      <w:ins w:id="157" w:author="Author">
        <w:del w:id="158" w:author="Author">
          <w:r w:rsidDel="009850F5">
            <w:delText>Last Updated XXX</w:delText>
          </w:r>
        </w:del>
      </w:ins>
    </w:p>
    <w:p w14:paraId="6BF1AD0A" w14:textId="726CF81D" w:rsidR="00172347" w:rsidDel="009850F5" w:rsidRDefault="00172347" w:rsidP="009850F5">
      <w:pPr>
        <w:rPr>
          <w:ins w:id="159" w:author="Author"/>
          <w:del w:id="160" w:author="Author"/>
        </w:rPr>
        <w:pPrChange w:id="161" w:author="Author">
          <w:pPr>
            <w:pStyle w:val="ListParagraph"/>
            <w:numPr>
              <w:ilvl w:val="1"/>
              <w:numId w:val="3"/>
            </w:numPr>
            <w:ind w:left="1440" w:hanging="360"/>
          </w:pPr>
        </w:pPrChange>
      </w:pPr>
    </w:p>
    <w:p w14:paraId="346AB441" w14:textId="0870D6EB" w:rsidR="00172347" w:rsidRDefault="00172347" w:rsidP="009850F5">
      <w:pPr>
        <w:pStyle w:val="Heading2"/>
        <w:pPrChange w:id="162" w:author="Author">
          <w:pPr>
            <w:pStyle w:val="ListParagraph"/>
            <w:numPr>
              <w:ilvl w:val="1"/>
              <w:numId w:val="3"/>
            </w:numPr>
            <w:ind w:left="1440" w:hanging="360"/>
          </w:pPr>
        </w:pPrChange>
      </w:pPr>
      <w:ins w:id="163" w:author="Author">
        <w:r>
          <w:t>Appendices</w:t>
        </w:r>
      </w:ins>
    </w:p>
    <w:p w14:paraId="245CFBC1" w14:textId="204E86F6" w:rsidR="004B5021" w:rsidRDefault="004B5021" w:rsidP="004B5021">
      <w:pPr>
        <w:pStyle w:val="ListParagraph"/>
        <w:numPr>
          <w:ilvl w:val="0"/>
          <w:numId w:val="3"/>
        </w:numPr>
      </w:pPr>
      <w:r>
        <w:t xml:space="preserve">Appendix A: Sample visuals in Panorama </w:t>
      </w:r>
    </w:p>
    <w:p w14:paraId="7F9C4BF4" w14:textId="2A1ABF83" w:rsidR="004B5021" w:rsidRDefault="004B5021" w:rsidP="004B5021">
      <w:pPr>
        <w:pStyle w:val="ListParagraph"/>
        <w:numPr>
          <w:ilvl w:val="0"/>
          <w:numId w:val="3"/>
        </w:numPr>
      </w:pPr>
      <w:r>
        <w:t xml:space="preserve">Appendix B: Best practices &amp; lessons learned from PAWS </w:t>
      </w:r>
    </w:p>
    <w:p w14:paraId="45D89BF1" w14:textId="77777777" w:rsidR="009850F5" w:rsidRDefault="009850F5">
      <w:pPr>
        <w:rPr>
          <w:ins w:id="164" w:author="Author"/>
          <w:color w:val="1F497D"/>
        </w:rPr>
      </w:pPr>
    </w:p>
    <w:p w14:paraId="21E34844" w14:textId="77777777" w:rsidR="009850F5" w:rsidRDefault="009850F5" w:rsidP="009850F5">
      <w:pPr>
        <w:pStyle w:val="Heading2"/>
        <w:rPr>
          <w:ins w:id="165" w:author="Author"/>
        </w:rPr>
      </w:pPr>
      <w:ins w:id="166" w:author="Author">
        <w:r>
          <w:t>Acknowledgements</w:t>
        </w:r>
      </w:ins>
    </w:p>
    <w:p w14:paraId="275818C5" w14:textId="77777777" w:rsidR="009850F5" w:rsidRDefault="009850F5" w:rsidP="009850F5">
      <w:pPr>
        <w:ind w:left="360"/>
        <w:rPr>
          <w:ins w:id="167" w:author="Author"/>
        </w:rPr>
      </w:pPr>
      <w:ins w:id="168" w:author="Author">
        <w:r>
          <w:t>Last Updated:  January 30, 2019</w:t>
        </w:r>
      </w:ins>
    </w:p>
    <w:p w14:paraId="79BAFCA7" w14:textId="77777777" w:rsidR="009850F5" w:rsidRDefault="009850F5" w:rsidP="009850F5">
      <w:pPr>
        <w:ind w:firstLine="360"/>
        <w:rPr>
          <w:ins w:id="169" w:author="Author"/>
        </w:rPr>
      </w:pPr>
      <w:ins w:id="170" w:author="Author">
        <w:r>
          <w:t xml:space="preserve">Document drafted by Katya </w:t>
        </w:r>
        <w:proofErr w:type="spellStart"/>
        <w:r>
          <w:t>Noykhovich</w:t>
        </w:r>
        <w:proofErr w:type="spellEnd"/>
        <w:r>
          <w:t xml:space="preserve"> &amp; Aaron </w:t>
        </w:r>
        <w:proofErr w:type="spellStart"/>
        <w:r>
          <w:t>Chafetz</w:t>
        </w:r>
        <w:proofErr w:type="spellEnd"/>
        <w:r>
          <w:t xml:space="preserve"> </w:t>
        </w:r>
      </w:ins>
    </w:p>
    <w:p w14:paraId="157B90A0" w14:textId="77777777" w:rsidR="009850F5" w:rsidRDefault="009850F5" w:rsidP="009850F5">
      <w:pPr>
        <w:ind w:left="360"/>
        <w:rPr>
          <w:ins w:id="171" w:author="Author"/>
        </w:rPr>
      </w:pPr>
      <w:ins w:id="172" w:author="Author">
        <w:r>
          <w:t xml:space="preserve">Contributions by: Jacob Dee, Imran </w:t>
        </w:r>
        <w:proofErr w:type="spellStart"/>
        <w:r>
          <w:t>Mujawar</w:t>
        </w:r>
        <w:proofErr w:type="spellEnd"/>
        <w:r>
          <w:t xml:space="preserve">, Pooja </w:t>
        </w:r>
        <w:proofErr w:type="spellStart"/>
        <w:r>
          <w:t>Vinayak</w:t>
        </w:r>
        <w:proofErr w:type="spellEnd"/>
        <w:r>
          <w:t xml:space="preserve">, Jasmine </w:t>
        </w:r>
        <w:proofErr w:type="spellStart"/>
        <w:r>
          <w:t>Buttolph</w:t>
        </w:r>
        <w:proofErr w:type="spellEnd"/>
      </w:ins>
    </w:p>
    <w:p w14:paraId="40680AA3" w14:textId="77777777" w:rsidR="009850F5" w:rsidRDefault="009850F5" w:rsidP="009850F5">
      <w:pPr>
        <w:ind w:left="360"/>
        <w:rPr>
          <w:ins w:id="173" w:author="Author"/>
        </w:rPr>
      </w:pPr>
      <w:ins w:id="174" w:author="Author">
        <w:r>
          <w:t>Reviewed by: XXXXX</w:t>
        </w:r>
      </w:ins>
    </w:p>
    <w:p w14:paraId="65DD4CE2" w14:textId="3680B3B9" w:rsidR="004B5021" w:rsidRDefault="004B5021">
      <w:pPr>
        <w:rPr>
          <w:color w:val="1F497D"/>
        </w:rPr>
      </w:pPr>
      <w:r>
        <w:rPr>
          <w:color w:val="1F497D"/>
        </w:rPr>
        <w:br w:type="page"/>
      </w:r>
    </w:p>
    <w:p w14:paraId="5300261C" w14:textId="66024831" w:rsidR="00BD7E8C" w:rsidRDefault="00BD7E8C" w:rsidP="00996099">
      <w:pPr>
        <w:pStyle w:val="Heading2"/>
        <w:pPrChange w:id="175" w:author="Author">
          <w:pPr/>
        </w:pPrChange>
      </w:pPr>
      <w:del w:id="176" w:author="Author">
        <w:r w:rsidDel="00996099">
          <w:delText>More d</w:delText>
        </w:r>
      </w:del>
      <w:ins w:id="177" w:author="Author">
        <w:r w:rsidR="00996099">
          <w:t>D</w:t>
        </w:r>
      </w:ins>
      <w:r>
        <w:t>etailed feedback</w:t>
      </w:r>
      <w:del w:id="178" w:author="Author">
        <w:r w:rsidDel="00996099">
          <w:delText xml:space="preserve"> below</w:delText>
        </w:r>
      </w:del>
      <w:r>
        <w:t xml:space="preserve">: </w:t>
      </w:r>
    </w:p>
    <w:p w14:paraId="4E517F38" w14:textId="75569320" w:rsidR="004B5021" w:rsidRPr="00996099" w:rsidRDefault="004B5021" w:rsidP="00996099">
      <w:pPr>
        <w:pStyle w:val="ListParagraph"/>
        <w:numPr>
          <w:ilvl w:val="0"/>
          <w:numId w:val="5"/>
        </w:numPr>
        <w:rPr>
          <w:color w:val="1F497D"/>
          <w:rPrChange w:id="179" w:author="Author">
            <w:rPr/>
          </w:rPrChange>
        </w:rPr>
        <w:pPrChange w:id="180" w:author="Author">
          <w:pPr/>
        </w:pPrChange>
      </w:pPr>
      <w:del w:id="181" w:author="Author">
        <w:r w:rsidRPr="00996099" w:rsidDel="00996099">
          <w:rPr>
            <w:color w:val="1F497D"/>
            <w:rPrChange w:id="182" w:author="Author">
              <w:rPr/>
            </w:rPrChange>
          </w:rPr>
          <w:delText>One additional item to i</w:delText>
        </w:r>
      </w:del>
      <w:ins w:id="183" w:author="Author">
        <w:r w:rsidR="00996099" w:rsidRPr="00996099">
          <w:rPr>
            <w:color w:val="1F497D"/>
            <w:rPrChange w:id="184" w:author="Author">
              <w:rPr/>
            </w:rPrChange>
          </w:rPr>
          <w:t>I</w:t>
        </w:r>
      </w:ins>
      <w:r w:rsidRPr="00996099">
        <w:rPr>
          <w:color w:val="1F497D"/>
          <w:rPrChange w:id="185" w:author="Author">
            <w:rPr/>
          </w:rPrChange>
        </w:rPr>
        <w:t xml:space="preserve">nclude </w:t>
      </w:r>
      <w:del w:id="186" w:author="Author">
        <w:r w:rsidRPr="00996099" w:rsidDel="00996099">
          <w:rPr>
            <w:color w:val="1F497D"/>
            <w:rPrChange w:id="187" w:author="Author">
              <w:rPr/>
            </w:rPrChange>
          </w:rPr>
          <w:delText xml:space="preserve">could be </w:delText>
        </w:r>
      </w:del>
      <w:r w:rsidRPr="00996099">
        <w:rPr>
          <w:color w:val="1F497D"/>
          <w:rPrChange w:id="188" w:author="Author">
            <w:rPr/>
          </w:rPrChange>
        </w:rPr>
        <w:t xml:space="preserve">guidance around </w:t>
      </w:r>
      <w:del w:id="189" w:author="Author">
        <w:r w:rsidRPr="00996099" w:rsidDel="00996099">
          <w:rPr>
            <w:color w:val="1F497D"/>
            <w:rPrChange w:id="190" w:author="Author">
              <w:rPr/>
            </w:rPrChange>
          </w:rPr>
          <w:delText xml:space="preserve">putting </w:delText>
        </w:r>
      </w:del>
      <w:r w:rsidRPr="00996099">
        <w:rPr>
          <w:color w:val="1F497D"/>
          <w:rPrChange w:id="191" w:author="Author">
            <w:rPr/>
          </w:rPrChange>
        </w:rPr>
        <w:t>caveats/guidance/explanations</w:t>
      </w:r>
      <w:ins w:id="192" w:author="Author">
        <w:r w:rsidR="00996099" w:rsidRPr="00996099">
          <w:rPr>
            <w:color w:val="1F497D"/>
            <w:rPrChange w:id="193" w:author="Author">
              <w:rPr/>
            </w:rPrChange>
          </w:rPr>
          <w:t xml:space="preserve"> </w:t>
        </w:r>
      </w:ins>
      <w:del w:id="194" w:author="Author">
        <w:r w:rsidRPr="00996099" w:rsidDel="00996099">
          <w:rPr>
            <w:color w:val="1F497D"/>
            <w:rPrChange w:id="195" w:author="Author">
              <w:rPr/>
            </w:rPrChange>
          </w:rPr>
          <w:delText xml:space="preserve"> </w:delText>
        </w:r>
      </w:del>
      <w:r w:rsidRPr="00996099">
        <w:rPr>
          <w:color w:val="1F497D"/>
          <w:rPrChange w:id="196" w:author="Author">
            <w:rPr/>
          </w:rPrChange>
        </w:rPr>
        <w:t xml:space="preserve">around your visual. </w:t>
      </w:r>
      <w:del w:id="197" w:author="Author">
        <w:r w:rsidRPr="00996099" w:rsidDel="00996099">
          <w:rPr>
            <w:color w:val="1F497D"/>
            <w:rPrChange w:id="198" w:author="Author">
              <w:rPr/>
            </w:rPrChange>
          </w:rPr>
          <w:delText>Many times, confusing data issues have been resolved by saying “Oh, we’ll just put a label explaining it,” but that results in a lot of text boxes with small text around the visual which doesn’t look as clean. Is there guidance as to where the text should go, how (if at all) it should be highlighted? An example of this done well would also be very helpful.</w:delText>
        </w:r>
      </w:del>
    </w:p>
    <w:p w14:paraId="44A19F52" w14:textId="5D991122" w:rsidR="004B5021" w:rsidRPr="00996099" w:rsidRDefault="004B5021" w:rsidP="00996099">
      <w:pPr>
        <w:pStyle w:val="ListParagraph"/>
        <w:numPr>
          <w:ilvl w:val="0"/>
          <w:numId w:val="5"/>
        </w:numPr>
        <w:rPr>
          <w:color w:val="1F497D"/>
          <w:rPrChange w:id="199" w:author="Author">
            <w:rPr/>
          </w:rPrChange>
        </w:rPr>
        <w:pPrChange w:id="200" w:author="Author">
          <w:pPr/>
        </w:pPrChange>
      </w:pPr>
      <w:del w:id="201" w:author="Author">
        <w:r w:rsidRPr="00996099" w:rsidDel="00996099">
          <w:rPr>
            <w:color w:val="1F497D"/>
            <w:rPrChange w:id="202" w:author="Author">
              <w:rPr/>
            </w:rPrChange>
          </w:rPr>
          <w:delText>Also, since we’re talking about it, please include</w:delText>
        </w:r>
      </w:del>
      <w:ins w:id="203" w:author="Author">
        <w:r w:rsidR="00996099" w:rsidRPr="00996099">
          <w:rPr>
            <w:color w:val="1F497D"/>
            <w:rPrChange w:id="204" w:author="Author">
              <w:rPr/>
            </w:rPrChange>
          </w:rPr>
          <w:t>Include</w:t>
        </w:r>
      </w:ins>
      <w:r w:rsidRPr="00996099">
        <w:rPr>
          <w:color w:val="1F497D"/>
          <w:rPrChange w:id="205" w:author="Author">
            <w:rPr/>
          </w:rPrChange>
        </w:rPr>
        <w:t xml:space="preserve"> a note about the importance of including the filters applied as a label on the visual! </w:t>
      </w:r>
      <w:del w:id="206" w:author="Author">
        <w:r w:rsidRPr="00996099" w:rsidDel="00996099">
          <w:rPr>
            <w:color w:val="1F497D"/>
            <w:rPrChange w:id="207" w:author="Author">
              <w:rPr/>
            </w:rPrChange>
          </w:rPr>
          <w:delText xml:space="preserve">I think ideally the title of the visual would update with the filters selected, but the goal is to prevent someone from taking a screenshot but not having the context of what filters were applied. </w:delText>
        </w:r>
      </w:del>
    </w:p>
    <w:p w14:paraId="6D4C5B66" w14:textId="54331C44" w:rsidR="004B5021" w:rsidDel="00996099" w:rsidRDefault="004B5021" w:rsidP="00996099">
      <w:pPr>
        <w:rPr>
          <w:del w:id="208" w:author="Author"/>
          <w:color w:val="1F497D"/>
        </w:rPr>
      </w:pPr>
    </w:p>
    <w:p w14:paraId="255B581C" w14:textId="1DD4159D" w:rsidR="004B5021" w:rsidDel="00996099" w:rsidRDefault="004B5021" w:rsidP="00996099">
      <w:pPr>
        <w:spacing w:after="0" w:line="240" w:lineRule="auto"/>
        <w:rPr>
          <w:del w:id="209" w:author="Author"/>
          <w:color w:val="1F497D"/>
        </w:rPr>
        <w:pPrChange w:id="210" w:author="Author">
          <w:pPr>
            <w:pStyle w:val="ListParagraph"/>
            <w:numPr>
              <w:numId w:val="4"/>
            </w:numPr>
            <w:spacing w:after="0" w:line="240" w:lineRule="auto"/>
            <w:ind w:hanging="360"/>
            <w:contextualSpacing w:val="0"/>
          </w:pPr>
        </w:pPrChange>
      </w:pPr>
      <w:del w:id="211" w:author="Author">
        <w:r w:rsidDel="00996099">
          <w:rPr>
            <w:color w:val="1F497D"/>
          </w:rPr>
          <w:delText>Please find below a few comments:</w:delText>
        </w:r>
      </w:del>
    </w:p>
    <w:p w14:paraId="3C4FEDFC" w14:textId="723AA90B" w:rsidR="004B5021" w:rsidRPr="00996099" w:rsidRDefault="00996099" w:rsidP="00996099">
      <w:pPr>
        <w:pStyle w:val="ListParagraph"/>
        <w:numPr>
          <w:ilvl w:val="0"/>
          <w:numId w:val="5"/>
        </w:numPr>
        <w:spacing w:after="0" w:line="240" w:lineRule="auto"/>
        <w:rPr>
          <w:color w:val="1F497D"/>
          <w:rPrChange w:id="212" w:author="Author">
            <w:rPr/>
          </w:rPrChange>
        </w:rPr>
        <w:pPrChange w:id="213" w:author="Author">
          <w:pPr>
            <w:pStyle w:val="ListParagraph"/>
            <w:numPr>
              <w:numId w:val="4"/>
            </w:numPr>
            <w:spacing w:after="0" w:line="240" w:lineRule="auto"/>
            <w:ind w:hanging="360"/>
            <w:contextualSpacing w:val="0"/>
          </w:pPr>
        </w:pPrChange>
      </w:pPr>
      <w:ins w:id="214" w:author="Author">
        <w:r w:rsidRPr="00996099">
          <w:rPr>
            <w:color w:val="1F497D"/>
            <w:rPrChange w:id="215" w:author="Author">
              <w:rPr/>
            </w:rPrChange>
          </w:rPr>
          <w:t xml:space="preserve">Ideally, the </w:t>
        </w:r>
      </w:ins>
      <w:del w:id="216" w:author="Author">
        <w:r w:rsidR="004B5021" w:rsidRPr="00996099" w:rsidDel="00996099">
          <w:rPr>
            <w:color w:val="1F497D"/>
            <w:rPrChange w:id="217" w:author="Author">
              <w:rPr/>
            </w:rPrChange>
          </w:rPr>
          <w:delText xml:space="preserve">The </w:delText>
        </w:r>
      </w:del>
      <w:r w:rsidR="004B5021" w:rsidRPr="00996099">
        <w:rPr>
          <w:color w:val="1F497D"/>
          <w:rPrChange w:id="218" w:author="Author">
            <w:rPr/>
          </w:rPrChange>
        </w:rPr>
        <w:t xml:space="preserve">title format suggests having the main title ‘WITTY TITLE’ in caps with a ‘Takeaway message sentence’ below. </w:t>
      </w:r>
      <w:del w:id="219" w:author="Author">
        <w:r w:rsidR="004B5021" w:rsidRPr="00996099" w:rsidDel="00996099">
          <w:rPr>
            <w:color w:val="1F497D"/>
            <w:rPrChange w:id="220" w:author="Author">
              <w:rPr/>
            </w:rPrChange>
          </w:rPr>
          <w:delText xml:space="preserve">The tab over each of the visuals in </w:delText>
        </w:r>
      </w:del>
      <w:r w:rsidR="004B5021" w:rsidRPr="00996099">
        <w:rPr>
          <w:color w:val="1F497D"/>
          <w:rPrChange w:id="221" w:author="Author">
            <w:rPr/>
          </w:rPrChange>
        </w:rPr>
        <w:t xml:space="preserve">PAWs doesn’t </w:t>
      </w:r>
      <w:ins w:id="222" w:author="Author">
        <w:r w:rsidRPr="00996099">
          <w:rPr>
            <w:color w:val="1F497D"/>
            <w:rPrChange w:id="223" w:author="Author">
              <w:rPr/>
            </w:rPrChange>
          </w:rPr>
          <w:t xml:space="preserve">currently </w:t>
        </w:r>
      </w:ins>
      <w:r w:rsidR="004B5021" w:rsidRPr="00996099">
        <w:rPr>
          <w:color w:val="1F497D"/>
          <w:rPrChange w:id="224" w:author="Author">
            <w:rPr/>
          </w:rPrChange>
        </w:rPr>
        <w:t xml:space="preserve">allow two levels. </w:t>
      </w:r>
      <w:ins w:id="225" w:author="Author">
        <w:r w:rsidRPr="00996099">
          <w:rPr>
            <w:color w:val="1F497D"/>
            <w:rPrChange w:id="226" w:author="Author">
              <w:rPr/>
            </w:rPrChange>
          </w:rPr>
          <w:t xml:space="preserve">Can this be </w:t>
        </w:r>
        <w:proofErr w:type="gramStart"/>
        <w:r w:rsidRPr="00996099">
          <w:rPr>
            <w:color w:val="1F497D"/>
            <w:rPrChange w:id="227" w:author="Author">
              <w:rPr/>
            </w:rPrChange>
          </w:rPr>
          <w:t>adjusted.</w:t>
        </w:r>
        <w:proofErr w:type="gramEnd"/>
        <w:r w:rsidRPr="00996099">
          <w:rPr>
            <w:color w:val="1F497D"/>
            <w:rPrChange w:id="228" w:author="Author">
              <w:rPr/>
            </w:rPrChange>
          </w:rPr>
          <w:t xml:space="preserve"> </w:t>
        </w:r>
      </w:ins>
      <w:r w:rsidR="004B5021" w:rsidRPr="00996099">
        <w:rPr>
          <w:color w:val="1F497D"/>
          <w:rPrChange w:id="229" w:author="Author">
            <w:rPr/>
          </w:rPrChange>
        </w:rPr>
        <w:t>We could use text boxes above each visual to meet this format, or is there an alternative way?</w:t>
      </w:r>
    </w:p>
    <w:p w14:paraId="63E0AE56" w14:textId="77777777" w:rsidR="00996099" w:rsidRDefault="00996099" w:rsidP="00996099">
      <w:pPr>
        <w:pStyle w:val="ListParagraph"/>
        <w:rPr>
          <w:ins w:id="230" w:author="Author"/>
        </w:rPr>
        <w:pPrChange w:id="231" w:author="Author">
          <w:pPr>
            <w:pStyle w:val="ListParagraph"/>
            <w:numPr>
              <w:numId w:val="4"/>
            </w:numPr>
            <w:spacing w:after="0" w:line="240" w:lineRule="auto"/>
            <w:ind w:hanging="360"/>
            <w:contextualSpacing w:val="0"/>
          </w:pPr>
        </w:pPrChange>
      </w:pPr>
      <w:ins w:id="232" w:author="Author">
        <w:r w:rsidRPr="00996099">
          <w:rPr>
            <w:color w:val="1F497D"/>
            <w:rPrChange w:id="233" w:author="Author">
              <w:rPr/>
            </w:rPrChange>
          </w:rPr>
          <w:t>The ICPI color palettes are an example, specific color palettes should be developed for Panorama that are complimentary, modern, and 508 compliant.</w:t>
        </w:r>
        <w:r w:rsidRPr="00996099">
          <w:t xml:space="preserve"> </w:t>
        </w:r>
      </w:ins>
    </w:p>
    <w:p w14:paraId="0F05AD32" w14:textId="42706A74" w:rsidR="00996099" w:rsidRPr="00996099" w:rsidRDefault="00996099" w:rsidP="00996099">
      <w:pPr>
        <w:pStyle w:val="ListParagraph"/>
        <w:numPr>
          <w:ilvl w:val="0"/>
          <w:numId w:val="5"/>
        </w:numPr>
        <w:rPr>
          <w:ins w:id="234" w:author="Author"/>
          <w:rPrChange w:id="235" w:author="Author">
            <w:rPr>
              <w:ins w:id="236" w:author="Author"/>
            </w:rPr>
          </w:rPrChange>
        </w:rPr>
        <w:pPrChange w:id="237" w:author="Author">
          <w:pPr>
            <w:pStyle w:val="ListParagraph"/>
            <w:numPr>
              <w:numId w:val="4"/>
            </w:numPr>
            <w:spacing w:after="0" w:line="240" w:lineRule="auto"/>
            <w:ind w:hanging="360"/>
            <w:contextualSpacing w:val="0"/>
          </w:pPr>
        </w:pPrChange>
      </w:pPr>
      <w:ins w:id="238" w:author="Author">
        <w:r w:rsidRPr="00996099">
          <w:rPr>
            <w:color w:val="1F497D"/>
            <w:rPrChange w:id="239" w:author="Author">
              <w:rPr/>
            </w:rPrChange>
          </w:rPr>
          <w:t xml:space="preserve">Include </w:t>
        </w:r>
        <w:r>
          <w:rPr>
            <w:color w:val="1F497D"/>
          </w:rPr>
          <w:t xml:space="preserve">innovative ways of presenting the </w:t>
        </w:r>
        <w:r w:rsidRPr="00996099">
          <w:rPr>
            <w:color w:val="1F497D"/>
            <w:rPrChange w:id="240" w:author="Author">
              <w:rPr/>
            </w:rPrChange>
          </w:rPr>
          <w:t>t</w:t>
        </w:r>
        <w:r w:rsidRPr="00996099">
          <w:rPr>
            <w:color w:val="1F497D"/>
            <w:rPrChange w:id="241" w:author="Author">
              <w:rPr>
                <w:color w:val="1F497D"/>
              </w:rPr>
            </w:rPrChange>
          </w:rPr>
          <w:t xml:space="preserve">able of contents and info pages, e.g. </w:t>
        </w:r>
        <w:r w:rsidRPr="00996099">
          <w:rPr>
            <w:color w:val="1F497D"/>
            <w:rPrChange w:id="242" w:author="Author">
              <w:rPr/>
            </w:rPrChange>
          </w:rPr>
          <w:t>use the text boxes and image boxes, as well as the html boxes for interactive storytelling.</w:t>
        </w:r>
      </w:ins>
    </w:p>
    <w:p w14:paraId="61699EC8" w14:textId="67D21667" w:rsidR="004B5021" w:rsidRPr="00996099" w:rsidDel="00996099" w:rsidRDefault="004B5021" w:rsidP="00996099">
      <w:pPr>
        <w:rPr>
          <w:del w:id="243" w:author="Author"/>
          <w:color w:val="1F497D"/>
          <w:rPrChange w:id="244" w:author="Author">
            <w:rPr>
              <w:del w:id="245" w:author="Author"/>
            </w:rPr>
          </w:rPrChange>
        </w:rPr>
        <w:pPrChange w:id="246" w:author="Buttolph, Jasmine" w:date="2019-01-30T13:54:00Z">
          <w:pPr>
            <w:pStyle w:val="ListParagraph"/>
            <w:numPr>
              <w:numId w:val="4"/>
            </w:numPr>
            <w:spacing w:after="0" w:line="240" w:lineRule="auto"/>
            <w:ind w:hanging="360"/>
            <w:contextualSpacing w:val="0"/>
          </w:pPr>
        </w:pPrChange>
      </w:pPr>
      <w:del w:id="247" w:author="Author">
        <w:r w:rsidRPr="00996099" w:rsidDel="00996099">
          <w:rPr>
            <w:color w:val="1F497D"/>
            <w:rPrChange w:id="248" w:author="Author">
              <w:rPr/>
            </w:rPrChange>
          </w:rPr>
          <w:delText xml:space="preserve">The current TSD uses the ‘Coasts of Bohemia’ as the color palette. I agree with the Style Guide that ‘Autumn Woods’ has better contrast and should be the first choice. That would mean we may need to rectify the Excel version of the TSD. </w:delText>
        </w:r>
      </w:del>
    </w:p>
    <w:p w14:paraId="2BFD4E60" w14:textId="41897465" w:rsidR="004B5021" w:rsidDel="00996099" w:rsidRDefault="004B5021" w:rsidP="00996099">
      <w:pPr>
        <w:rPr>
          <w:del w:id="249" w:author="Author"/>
        </w:rPr>
        <w:pPrChange w:id="250" w:author="Buttolph, Jasmine" w:date="2019-01-30T13:54:00Z">
          <w:pPr>
            <w:pStyle w:val="ListParagraph"/>
            <w:numPr>
              <w:numId w:val="4"/>
            </w:numPr>
            <w:spacing w:after="0" w:line="240" w:lineRule="auto"/>
            <w:ind w:hanging="360"/>
            <w:contextualSpacing w:val="0"/>
          </w:pPr>
        </w:pPrChange>
      </w:pPr>
      <w:del w:id="251" w:author="Author">
        <w:r w:rsidDel="00996099">
          <w:delText xml:space="preserve">Would be great to also have some suggestions on how best to use or supplement the table of contents and info pages on PAWs. We could use the text boxes and image boxes, as well as the html boxes for interactive storytelling. </w:delText>
        </w:r>
      </w:del>
    </w:p>
    <w:p w14:paraId="2FB48C0C" w14:textId="2AA9FE09" w:rsidR="004B5021" w:rsidRDefault="004B5021" w:rsidP="004B5021">
      <w:pPr>
        <w:pStyle w:val="ListParagraph"/>
        <w:numPr>
          <w:ilvl w:val="0"/>
          <w:numId w:val="4"/>
        </w:numPr>
        <w:spacing w:after="0" w:line="240" w:lineRule="auto"/>
        <w:contextualSpacing w:val="0"/>
        <w:rPr>
          <w:color w:val="1F497D"/>
        </w:rPr>
      </w:pPr>
      <w:del w:id="252" w:author="Author">
        <w:r w:rsidDel="00996099">
          <w:rPr>
            <w:color w:val="1F497D"/>
          </w:rPr>
          <w:delText>Lastly, I think the Style guide does a great job on providing guidelines on how to style individual elements in a dashboard. However, I think it would be great to have some</w:delText>
        </w:r>
      </w:del>
      <w:ins w:id="253" w:author="Author">
        <w:r w:rsidR="00996099">
          <w:rPr>
            <w:color w:val="1F497D"/>
          </w:rPr>
          <w:t>Need to emphasize</w:t>
        </w:r>
      </w:ins>
      <w:r>
        <w:rPr>
          <w:color w:val="1F497D"/>
        </w:rPr>
        <w:t xml:space="preserve"> guidance on how best to arrange the </w:t>
      </w:r>
      <w:ins w:id="254" w:author="Author">
        <w:r w:rsidR="00996099">
          <w:rPr>
            <w:color w:val="1F497D"/>
          </w:rPr>
          <w:t xml:space="preserve">chapters </w:t>
        </w:r>
      </w:ins>
      <w:del w:id="255" w:author="Author">
        <w:r w:rsidDel="00996099">
          <w:rPr>
            <w:color w:val="1F497D"/>
          </w:rPr>
          <w:delText xml:space="preserve">elements </w:delText>
        </w:r>
      </w:del>
      <w:r>
        <w:rPr>
          <w:color w:val="1F497D"/>
        </w:rPr>
        <w:t xml:space="preserve">in a cohesive way on the dashboard, including pagination and chapter selection. E.g. Inverted pyramid </w:t>
      </w:r>
      <w:proofErr w:type="spellStart"/>
      <w:r>
        <w:rPr>
          <w:color w:val="1F497D"/>
        </w:rPr>
        <w:lastRenderedPageBreak/>
        <w:t>schema</w:t>
      </w:r>
      <w:proofErr w:type="spellEnd"/>
      <w:r>
        <w:rPr>
          <w:color w:val="1F497D"/>
        </w:rPr>
        <w:t>, or interactivity allowing multiple paths for data exploration. Maybe some preliminary guidance on digital storytelling would be great as well.  </w:t>
      </w:r>
    </w:p>
    <w:p w14:paraId="0F139144" w14:textId="078C9019" w:rsidR="004B5021" w:rsidRPr="004B5021" w:rsidDel="00996099" w:rsidRDefault="004B5021" w:rsidP="00996099">
      <w:pPr>
        <w:pStyle w:val="ListParagraph"/>
        <w:numPr>
          <w:ilvl w:val="0"/>
          <w:numId w:val="4"/>
        </w:numPr>
        <w:spacing w:after="160" w:line="252" w:lineRule="auto"/>
        <w:rPr>
          <w:del w:id="256" w:author="Author"/>
          <w:color w:val="1F497D"/>
        </w:rPr>
        <w:pPrChange w:id="257" w:author="Author">
          <w:pPr>
            <w:pStyle w:val="ListParagraph"/>
            <w:numPr>
              <w:numId w:val="4"/>
            </w:numPr>
            <w:ind w:hanging="360"/>
          </w:pPr>
        </w:pPrChange>
      </w:pPr>
      <w:del w:id="258" w:author="Author">
        <w:r w:rsidRPr="00996099" w:rsidDel="00996099">
          <w:rPr>
            <w:color w:val="1F497D"/>
            <w:rPrChange w:id="259" w:author="Author">
              <w:rPr>
                <w:color w:val="1F497D"/>
              </w:rPr>
            </w:rPrChange>
          </w:rPr>
          <w:delText xml:space="preserve">Whoops… forgot to share the </w:delText>
        </w:r>
      </w:del>
      <w:r w:rsidRPr="00996099">
        <w:rPr>
          <w:color w:val="1F497D"/>
          <w:rPrChange w:id="260" w:author="Author">
            <w:rPr>
              <w:color w:val="1F497D"/>
            </w:rPr>
          </w:rPrChange>
        </w:rPr>
        <w:t>link as an example of dashboard design:</w:t>
      </w:r>
      <w:ins w:id="261" w:author="Author">
        <w:r w:rsidR="00996099" w:rsidRPr="00996099">
          <w:rPr>
            <w:color w:val="1F497D"/>
            <w:rPrChange w:id="262" w:author="Author">
              <w:rPr>
                <w:color w:val="1F497D"/>
              </w:rPr>
            </w:rPrChange>
          </w:rPr>
          <w:t xml:space="preserve"> </w:t>
        </w:r>
      </w:ins>
    </w:p>
    <w:p w14:paraId="7CB88D81" w14:textId="77777777" w:rsidR="004B5021" w:rsidRDefault="00803631" w:rsidP="00996099">
      <w:pPr>
        <w:pStyle w:val="ListParagraph"/>
        <w:numPr>
          <w:ilvl w:val="0"/>
          <w:numId w:val="4"/>
        </w:numPr>
        <w:spacing w:after="160" w:line="252" w:lineRule="auto"/>
        <w:pPrChange w:id="263" w:author="Author">
          <w:pPr>
            <w:pStyle w:val="ListParagraph"/>
            <w:numPr>
              <w:numId w:val="4"/>
            </w:numPr>
            <w:spacing w:after="160" w:line="252" w:lineRule="auto"/>
            <w:ind w:hanging="360"/>
          </w:pPr>
        </w:pPrChange>
      </w:pPr>
      <w:r>
        <w:rPr>
          <w:rStyle w:val="Hyperlink"/>
        </w:rPr>
        <w:fldChar w:fldCharType="begin"/>
      </w:r>
      <w:r>
        <w:rPr>
          <w:rStyle w:val="Hyperlink"/>
        </w:rPr>
        <w:instrText xml:space="preserve"> HYPERLINK "https://docs.microsoft.com/en-us/power-bi/visuals/power-bi-visualization-best-practices" </w:instrText>
      </w:r>
      <w:r>
        <w:rPr>
          <w:rStyle w:val="Hyperlink"/>
        </w:rPr>
        <w:fldChar w:fldCharType="separate"/>
      </w:r>
      <w:r w:rsidR="004B5021">
        <w:rPr>
          <w:rStyle w:val="Hyperlink"/>
        </w:rPr>
        <w:t>https://docs.microsoft.com/en-us/power-bi/visuals/power-bi-visualization-best-practices</w:t>
      </w:r>
      <w:r>
        <w:rPr>
          <w:rStyle w:val="Hyperlink"/>
        </w:rPr>
        <w:fldChar w:fldCharType="end"/>
      </w:r>
    </w:p>
    <w:p w14:paraId="47C5F4BB" w14:textId="77777777" w:rsidR="004B5021" w:rsidRDefault="004B5021" w:rsidP="004B5021">
      <w:pPr>
        <w:pStyle w:val="CommentText"/>
      </w:pPr>
    </w:p>
    <w:sectPr w:rsidR="004B502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581D41" w14:textId="77777777" w:rsidR="008F64FB" w:rsidRDefault="008F64FB" w:rsidP="008F64FB">
      <w:pPr>
        <w:spacing w:after="0" w:line="240" w:lineRule="auto"/>
      </w:pPr>
      <w:r>
        <w:separator/>
      </w:r>
    </w:p>
  </w:endnote>
  <w:endnote w:type="continuationSeparator" w:id="0">
    <w:p w14:paraId="19581D42" w14:textId="77777777" w:rsidR="008F64FB" w:rsidRDefault="008F64FB" w:rsidP="008F6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81D44" w14:textId="77777777" w:rsidR="00891B71" w:rsidRDefault="00803631" w:rsidP="00891B71">
    <w:pPr>
      <w:pStyle w:val="Footer"/>
      <w:jc w:val="right"/>
    </w:pPr>
    <w:sdt>
      <w:sdtPr>
        <w:id w:val="-1699699945"/>
        <w:docPartObj>
          <w:docPartGallery w:val="Page Numbers (Bottom of Page)"/>
          <w:docPartUnique/>
        </w:docPartObj>
      </w:sdtPr>
      <w:sdtEndPr/>
      <w:sdtContent>
        <w:sdt>
          <w:sdtPr>
            <w:id w:val="860082579"/>
            <w:docPartObj>
              <w:docPartGallery w:val="Page Numbers (Top of Page)"/>
              <w:docPartUnique/>
            </w:docPartObj>
          </w:sdtPr>
          <w:sdtEndPr/>
          <w:sdtContent>
            <w:r w:rsidR="00891B71" w:rsidRPr="00891B71">
              <w:rPr>
                <w:color w:val="808080" w:themeColor="background1" w:themeShade="80"/>
              </w:rPr>
              <w:t xml:space="preserve">Page </w:t>
            </w:r>
            <w:r w:rsidR="00891B71" w:rsidRPr="00891B71">
              <w:rPr>
                <w:b/>
                <w:bCs/>
                <w:color w:val="808080" w:themeColor="background1" w:themeShade="80"/>
                <w:sz w:val="24"/>
                <w:szCs w:val="24"/>
              </w:rPr>
              <w:fldChar w:fldCharType="begin"/>
            </w:r>
            <w:r w:rsidR="00891B71" w:rsidRPr="00891B71">
              <w:rPr>
                <w:b/>
                <w:bCs/>
                <w:color w:val="808080" w:themeColor="background1" w:themeShade="80"/>
              </w:rPr>
              <w:instrText xml:space="preserve"> PAGE </w:instrText>
            </w:r>
            <w:r w:rsidR="00891B71" w:rsidRPr="00891B71">
              <w:rPr>
                <w:b/>
                <w:bCs/>
                <w:color w:val="808080" w:themeColor="background1" w:themeShade="80"/>
                <w:sz w:val="24"/>
                <w:szCs w:val="24"/>
              </w:rPr>
              <w:fldChar w:fldCharType="separate"/>
            </w:r>
            <w:r>
              <w:rPr>
                <w:b/>
                <w:bCs/>
                <w:noProof/>
                <w:color w:val="808080" w:themeColor="background1" w:themeShade="80"/>
              </w:rPr>
              <w:t>3</w:t>
            </w:r>
            <w:r w:rsidR="00891B71" w:rsidRPr="00891B71">
              <w:rPr>
                <w:b/>
                <w:bCs/>
                <w:color w:val="808080" w:themeColor="background1" w:themeShade="80"/>
                <w:sz w:val="24"/>
                <w:szCs w:val="24"/>
              </w:rPr>
              <w:fldChar w:fldCharType="end"/>
            </w:r>
            <w:r w:rsidR="00891B71" w:rsidRPr="00891B71">
              <w:rPr>
                <w:color w:val="808080" w:themeColor="background1" w:themeShade="80"/>
              </w:rPr>
              <w:t xml:space="preserve"> of </w:t>
            </w:r>
            <w:r w:rsidR="00891B71" w:rsidRPr="00891B71">
              <w:rPr>
                <w:b/>
                <w:bCs/>
                <w:color w:val="808080" w:themeColor="background1" w:themeShade="80"/>
                <w:sz w:val="24"/>
                <w:szCs w:val="24"/>
              </w:rPr>
              <w:fldChar w:fldCharType="begin"/>
            </w:r>
            <w:r w:rsidR="00891B71" w:rsidRPr="00891B71">
              <w:rPr>
                <w:b/>
                <w:bCs/>
                <w:color w:val="808080" w:themeColor="background1" w:themeShade="80"/>
              </w:rPr>
              <w:instrText xml:space="preserve"> NUMPAGES  </w:instrText>
            </w:r>
            <w:r w:rsidR="00891B71" w:rsidRPr="00891B71">
              <w:rPr>
                <w:b/>
                <w:bCs/>
                <w:color w:val="808080" w:themeColor="background1" w:themeShade="80"/>
                <w:sz w:val="24"/>
                <w:szCs w:val="24"/>
              </w:rPr>
              <w:fldChar w:fldCharType="separate"/>
            </w:r>
            <w:r>
              <w:rPr>
                <w:b/>
                <w:bCs/>
                <w:noProof/>
                <w:color w:val="808080" w:themeColor="background1" w:themeShade="80"/>
              </w:rPr>
              <w:t>3</w:t>
            </w:r>
            <w:r w:rsidR="00891B71" w:rsidRPr="00891B71">
              <w:rPr>
                <w:b/>
                <w:bCs/>
                <w:color w:val="808080" w:themeColor="background1" w:themeShade="80"/>
                <w:sz w:val="24"/>
                <w:szCs w:val="24"/>
              </w:rPr>
              <w:fldChar w:fldCharType="end"/>
            </w:r>
          </w:sdtContent>
        </w:sdt>
      </w:sdtContent>
    </w:sdt>
    <w:r w:rsidR="00891B71" w:rsidRPr="00891B71">
      <w:rPr>
        <w:noProof/>
      </w:rPr>
      <mc:AlternateContent>
        <mc:Choice Requires="wps">
          <w:drawing>
            <wp:anchor distT="0" distB="0" distL="114300" distR="114300" simplePos="0" relativeHeight="251657216" behindDoc="0" locked="0" layoutInCell="1" allowOverlap="1" wp14:anchorId="19581D49" wp14:editId="19581D4A">
              <wp:simplePos x="0" y="0"/>
              <wp:positionH relativeFrom="column">
                <wp:posOffset>1590675</wp:posOffset>
              </wp:positionH>
              <wp:positionV relativeFrom="paragraph">
                <wp:posOffset>180340</wp:posOffset>
              </wp:positionV>
              <wp:extent cx="5286375" cy="457200"/>
              <wp:effectExtent l="0" t="0" r="9525" b="0"/>
              <wp:wrapNone/>
              <wp:docPr id="8" name="Freeform 7"/>
              <wp:cNvGraphicFramePr/>
              <a:graphic xmlns:a="http://schemas.openxmlformats.org/drawingml/2006/main">
                <a:graphicData uri="http://schemas.microsoft.com/office/word/2010/wordprocessingShape">
                  <wps:wsp>
                    <wps:cNvSpPr/>
                    <wps:spPr>
                      <a:xfrm>
                        <a:off x="0" y="0"/>
                        <a:ext cx="5286375" cy="457200"/>
                      </a:xfrm>
                      <a:custGeom>
                        <a:avLst/>
                        <a:gdLst>
                          <a:gd name="connsiteX0" fmla="*/ 0 w 3350419"/>
                          <a:gd name="connsiteY0" fmla="*/ 2081213 h 2083594"/>
                          <a:gd name="connsiteX1" fmla="*/ 3031331 w 3350419"/>
                          <a:gd name="connsiteY1" fmla="*/ 0 h 2083594"/>
                          <a:gd name="connsiteX2" fmla="*/ 3350419 w 3350419"/>
                          <a:gd name="connsiteY2" fmla="*/ 80963 h 2083594"/>
                          <a:gd name="connsiteX3" fmla="*/ 3350419 w 3350419"/>
                          <a:gd name="connsiteY3" fmla="*/ 2083594 h 2083594"/>
                          <a:gd name="connsiteX4" fmla="*/ 0 w 3350419"/>
                          <a:gd name="connsiteY4" fmla="*/ 2081213 h 2083594"/>
                          <a:gd name="connsiteX0" fmla="*/ 0 w 3112294"/>
                          <a:gd name="connsiteY0" fmla="*/ 2019301 h 2083594"/>
                          <a:gd name="connsiteX1" fmla="*/ 2793206 w 3112294"/>
                          <a:gd name="connsiteY1" fmla="*/ 0 h 2083594"/>
                          <a:gd name="connsiteX2" fmla="*/ 3112294 w 3112294"/>
                          <a:gd name="connsiteY2" fmla="*/ 80963 h 2083594"/>
                          <a:gd name="connsiteX3" fmla="*/ 3112294 w 3112294"/>
                          <a:gd name="connsiteY3" fmla="*/ 2083594 h 2083594"/>
                          <a:gd name="connsiteX4" fmla="*/ 0 w 3112294"/>
                          <a:gd name="connsiteY4" fmla="*/ 2019301 h 2083594"/>
                          <a:gd name="connsiteX0" fmla="*/ 0 w 3345656"/>
                          <a:gd name="connsiteY0" fmla="*/ 2097882 h 2097882"/>
                          <a:gd name="connsiteX1" fmla="*/ 3026568 w 3345656"/>
                          <a:gd name="connsiteY1" fmla="*/ 0 h 2097882"/>
                          <a:gd name="connsiteX2" fmla="*/ 3345656 w 3345656"/>
                          <a:gd name="connsiteY2" fmla="*/ 80963 h 2097882"/>
                          <a:gd name="connsiteX3" fmla="*/ 3345656 w 3345656"/>
                          <a:gd name="connsiteY3" fmla="*/ 2083594 h 2097882"/>
                          <a:gd name="connsiteX4" fmla="*/ 0 w 3345656"/>
                          <a:gd name="connsiteY4" fmla="*/ 2097882 h 2097882"/>
                          <a:gd name="connsiteX0" fmla="*/ 0 w 2800350"/>
                          <a:gd name="connsiteY0" fmla="*/ 1935957 h 2083594"/>
                          <a:gd name="connsiteX1" fmla="*/ 2481262 w 2800350"/>
                          <a:gd name="connsiteY1" fmla="*/ 0 h 2083594"/>
                          <a:gd name="connsiteX2" fmla="*/ 2800350 w 2800350"/>
                          <a:gd name="connsiteY2" fmla="*/ 80963 h 2083594"/>
                          <a:gd name="connsiteX3" fmla="*/ 2800350 w 2800350"/>
                          <a:gd name="connsiteY3" fmla="*/ 2083594 h 2083594"/>
                          <a:gd name="connsiteX4" fmla="*/ 0 w 2800350"/>
                          <a:gd name="connsiteY4" fmla="*/ 1935957 h 2083594"/>
                          <a:gd name="connsiteX0" fmla="*/ 0 w 3352800"/>
                          <a:gd name="connsiteY0" fmla="*/ 2083594 h 2083594"/>
                          <a:gd name="connsiteX1" fmla="*/ 3033712 w 3352800"/>
                          <a:gd name="connsiteY1" fmla="*/ 0 h 2083594"/>
                          <a:gd name="connsiteX2" fmla="*/ 3352800 w 3352800"/>
                          <a:gd name="connsiteY2" fmla="*/ 80963 h 2083594"/>
                          <a:gd name="connsiteX3" fmla="*/ 3352800 w 3352800"/>
                          <a:gd name="connsiteY3" fmla="*/ 2083594 h 2083594"/>
                          <a:gd name="connsiteX4" fmla="*/ 0 w 3352800"/>
                          <a:gd name="connsiteY4" fmla="*/ 2083594 h 2083594"/>
                          <a:gd name="connsiteX0" fmla="*/ 0 w 3352800"/>
                          <a:gd name="connsiteY0" fmla="*/ 2002631 h 2002631"/>
                          <a:gd name="connsiteX1" fmla="*/ 3033712 w 3352800"/>
                          <a:gd name="connsiteY1" fmla="*/ 157162 h 2002631"/>
                          <a:gd name="connsiteX2" fmla="*/ 3352800 w 3352800"/>
                          <a:gd name="connsiteY2" fmla="*/ 0 h 2002631"/>
                          <a:gd name="connsiteX3" fmla="*/ 3352800 w 3352800"/>
                          <a:gd name="connsiteY3" fmla="*/ 2002631 h 2002631"/>
                          <a:gd name="connsiteX4" fmla="*/ 0 w 3352800"/>
                          <a:gd name="connsiteY4" fmla="*/ 2002631 h 2002631"/>
                          <a:gd name="connsiteX0" fmla="*/ 0 w 3352800"/>
                          <a:gd name="connsiteY0" fmla="*/ 2002631 h 2002631"/>
                          <a:gd name="connsiteX1" fmla="*/ 2988469 w 3352800"/>
                          <a:gd name="connsiteY1" fmla="*/ 59530 h 2002631"/>
                          <a:gd name="connsiteX2" fmla="*/ 3352800 w 3352800"/>
                          <a:gd name="connsiteY2" fmla="*/ 0 h 2002631"/>
                          <a:gd name="connsiteX3" fmla="*/ 3352800 w 3352800"/>
                          <a:gd name="connsiteY3" fmla="*/ 2002631 h 2002631"/>
                          <a:gd name="connsiteX4" fmla="*/ 0 w 3352800"/>
                          <a:gd name="connsiteY4" fmla="*/ 2002631 h 2002631"/>
                          <a:gd name="connsiteX0" fmla="*/ 0 w 3352800"/>
                          <a:gd name="connsiteY0" fmla="*/ 2002631 h 2002631"/>
                          <a:gd name="connsiteX1" fmla="*/ 2833966 w 3352800"/>
                          <a:gd name="connsiteY1" fmla="*/ 425 h 2002631"/>
                          <a:gd name="connsiteX2" fmla="*/ 3352800 w 3352800"/>
                          <a:gd name="connsiteY2" fmla="*/ 0 h 2002631"/>
                          <a:gd name="connsiteX3" fmla="*/ 3352800 w 3352800"/>
                          <a:gd name="connsiteY3" fmla="*/ 2002631 h 2002631"/>
                          <a:gd name="connsiteX4" fmla="*/ 0 w 3352800"/>
                          <a:gd name="connsiteY4" fmla="*/ 2002631 h 2002631"/>
                          <a:gd name="connsiteX0" fmla="*/ 0 w 3352800"/>
                          <a:gd name="connsiteY0" fmla="*/ 2002631 h 2002631"/>
                          <a:gd name="connsiteX1" fmla="*/ 2845314 w 3352800"/>
                          <a:gd name="connsiteY1" fmla="*/ 12246 h 2002631"/>
                          <a:gd name="connsiteX2" fmla="*/ 3352800 w 3352800"/>
                          <a:gd name="connsiteY2" fmla="*/ 0 h 2002631"/>
                          <a:gd name="connsiteX3" fmla="*/ 3352800 w 3352800"/>
                          <a:gd name="connsiteY3" fmla="*/ 2002631 h 2002631"/>
                          <a:gd name="connsiteX4" fmla="*/ 0 w 3352800"/>
                          <a:gd name="connsiteY4" fmla="*/ 2002631 h 2002631"/>
                          <a:gd name="connsiteX0" fmla="*/ 0 w 3352800"/>
                          <a:gd name="connsiteY0" fmla="*/ 2002631 h 2002631"/>
                          <a:gd name="connsiteX1" fmla="*/ 2834839 w 3352800"/>
                          <a:gd name="connsiteY1" fmla="*/ 425 h 2002631"/>
                          <a:gd name="connsiteX2" fmla="*/ 3352800 w 3352800"/>
                          <a:gd name="connsiteY2" fmla="*/ 0 h 2002631"/>
                          <a:gd name="connsiteX3" fmla="*/ 3352800 w 3352800"/>
                          <a:gd name="connsiteY3" fmla="*/ 2002631 h 2002631"/>
                          <a:gd name="connsiteX4" fmla="*/ 0 w 3352800"/>
                          <a:gd name="connsiteY4" fmla="*/ 2002631 h 2002631"/>
                          <a:gd name="connsiteX0" fmla="*/ 0 w 3352800"/>
                          <a:gd name="connsiteY0" fmla="*/ 2002631 h 2002631"/>
                          <a:gd name="connsiteX1" fmla="*/ 2875865 w 3352800"/>
                          <a:gd name="connsiteY1" fmla="*/ 81782 h 2002631"/>
                          <a:gd name="connsiteX2" fmla="*/ 3352800 w 3352800"/>
                          <a:gd name="connsiteY2" fmla="*/ 0 h 2002631"/>
                          <a:gd name="connsiteX3" fmla="*/ 3352800 w 3352800"/>
                          <a:gd name="connsiteY3" fmla="*/ 2002631 h 2002631"/>
                          <a:gd name="connsiteX4" fmla="*/ 0 w 3352800"/>
                          <a:gd name="connsiteY4" fmla="*/ 2002631 h 2002631"/>
                          <a:gd name="connsiteX0" fmla="*/ 0 w 3352800"/>
                          <a:gd name="connsiteY0" fmla="*/ 2002901 h 2002901"/>
                          <a:gd name="connsiteX1" fmla="*/ 2836585 w 3352800"/>
                          <a:gd name="connsiteY1" fmla="*/ 0 h 2002901"/>
                          <a:gd name="connsiteX2" fmla="*/ 3352800 w 3352800"/>
                          <a:gd name="connsiteY2" fmla="*/ 270 h 2002901"/>
                          <a:gd name="connsiteX3" fmla="*/ 3352800 w 3352800"/>
                          <a:gd name="connsiteY3" fmla="*/ 2002901 h 2002901"/>
                          <a:gd name="connsiteX4" fmla="*/ 0 w 3352800"/>
                          <a:gd name="connsiteY4" fmla="*/ 2002901 h 2002901"/>
                          <a:gd name="connsiteX0" fmla="*/ 0 w 3352800"/>
                          <a:gd name="connsiteY0" fmla="*/ 2002631 h 2002631"/>
                          <a:gd name="connsiteX1" fmla="*/ 754045 w 3352800"/>
                          <a:gd name="connsiteY1" fmla="*/ 1468326 h 2002631"/>
                          <a:gd name="connsiteX2" fmla="*/ 3352800 w 3352800"/>
                          <a:gd name="connsiteY2" fmla="*/ 0 h 2002631"/>
                          <a:gd name="connsiteX3" fmla="*/ 3352800 w 3352800"/>
                          <a:gd name="connsiteY3" fmla="*/ 2002631 h 2002631"/>
                          <a:gd name="connsiteX4" fmla="*/ 0 w 3352800"/>
                          <a:gd name="connsiteY4" fmla="*/ 2002631 h 2002631"/>
                          <a:gd name="connsiteX0" fmla="*/ 0 w 3352800"/>
                          <a:gd name="connsiteY0" fmla="*/ 534305 h 534305"/>
                          <a:gd name="connsiteX1" fmla="*/ 754045 w 3352800"/>
                          <a:gd name="connsiteY1" fmla="*/ 0 h 534305"/>
                          <a:gd name="connsiteX2" fmla="*/ 3352800 w 3352800"/>
                          <a:gd name="connsiteY2" fmla="*/ 7687 h 534305"/>
                          <a:gd name="connsiteX3" fmla="*/ 3352800 w 3352800"/>
                          <a:gd name="connsiteY3" fmla="*/ 534305 h 534305"/>
                          <a:gd name="connsiteX4" fmla="*/ 0 w 3352800"/>
                          <a:gd name="connsiteY4" fmla="*/ 534305 h 534305"/>
                          <a:gd name="connsiteX0" fmla="*/ 0 w 3352800"/>
                          <a:gd name="connsiteY0" fmla="*/ 534305 h 534305"/>
                          <a:gd name="connsiteX1" fmla="*/ 754045 w 3352800"/>
                          <a:gd name="connsiteY1" fmla="*/ 0 h 534305"/>
                          <a:gd name="connsiteX2" fmla="*/ 3352800 w 3352800"/>
                          <a:gd name="connsiteY2" fmla="*/ 7687 h 534305"/>
                          <a:gd name="connsiteX3" fmla="*/ 3352800 w 3352800"/>
                          <a:gd name="connsiteY3" fmla="*/ 534305 h 534305"/>
                          <a:gd name="connsiteX4" fmla="*/ 0 w 3352800"/>
                          <a:gd name="connsiteY4" fmla="*/ 534305 h 534305"/>
                          <a:gd name="connsiteX0" fmla="*/ 0 w 3352800"/>
                          <a:gd name="connsiteY0" fmla="*/ 526618 h 526618"/>
                          <a:gd name="connsiteX1" fmla="*/ 980611 w 3352800"/>
                          <a:gd name="connsiteY1" fmla="*/ 93681 h 526618"/>
                          <a:gd name="connsiteX2" fmla="*/ 3352800 w 3352800"/>
                          <a:gd name="connsiteY2" fmla="*/ 0 h 526618"/>
                          <a:gd name="connsiteX3" fmla="*/ 3352800 w 3352800"/>
                          <a:gd name="connsiteY3" fmla="*/ 526618 h 526618"/>
                          <a:gd name="connsiteX4" fmla="*/ 0 w 3352800"/>
                          <a:gd name="connsiteY4" fmla="*/ 526618 h 526618"/>
                          <a:gd name="connsiteX0" fmla="*/ 0 w 3352800"/>
                          <a:gd name="connsiteY0" fmla="*/ 526888 h 526888"/>
                          <a:gd name="connsiteX1" fmla="*/ 744735 w 3352800"/>
                          <a:gd name="connsiteY1" fmla="*/ 0 h 526888"/>
                          <a:gd name="connsiteX2" fmla="*/ 3352800 w 3352800"/>
                          <a:gd name="connsiteY2" fmla="*/ 270 h 526888"/>
                          <a:gd name="connsiteX3" fmla="*/ 3352800 w 3352800"/>
                          <a:gd name="connsiteY3" fmla="*/ 526888 h 526888"/>
                          <a:gd name="connsiteX4" fmla="*/ 0 w 3352800"/>
                          <a:gd name="connsiteY4" fmla="*/ 526888 h 526888"/>
                          <a:gd name="connsiteX0" fmla="*/ 0 w 3352800"/>
                          <a:gd name="connsiteY0" fmla="*/ 526618 h 526618"/>
                          <a:gd name="connsiteX1" fmla="*/ 811948 w 3352800"/>
                          <a:gd name="connsiteY1" fmla="*/ 60921 h 526618"/>
                          <a:gd name="connsiteX2" fmla="*/ 3352800 w 3352800"/>
                          <a:gd name="connsiteY2" fmla="*/ 0 h 526618"/>
                          <a:gd name="connsiteX3" fmla="*/ 3352800 w 3352800"/>
                          <a:gd name="connsiteY3" fmla="*/ 526618 h 526618"/>
                          <a:gd name="connsiteX4" fmla="*/ 0 w 3352800"/>
                          <a:gd name="connsiteY4" fmla="*/ 526618 h 526618"/>
                          <a:gd name="connsiteX0" fmla="*/ 0 w 3352800"/>
                          <a:gd name="connsiteY0" fmla="*/ 527584 h 527584"/>
                          <a:gd name="connsiteX1" fmla="*/ 751718 w 3352800"/>
                          <a:gd name="connsiteY1" fmla="*/ 0 h 527584"/>
                          <a:gd name="connsiteX2" fmla="*/ 3352800 w 3352800"/>
                          <a:gd name="connsiteY2" fmla="*/ 966 h 527584"/>
                          <a:gd name="connsiteX3" fmla="*/ 3352800 w 3352800"/>
                          <a:gd name="connsiteY3" fmla="*/ 527584 h 527584"/>
                          <a:gd name="connsiteX4" fmla="*/ 0 w 3352800"/>
                          <a:gd name="connsiteY4" fmla="*/ 527584 h 527584"/>
                          <a:gd name="connsiteX0" fmla="*/ 0 w 3352800"/>
                          <a:gd name="connsiteY0" fmla="*/ 527584 h 527584"/>
                          <a:gd name="connsiteX1" fmla="*/ 751718 w 3352800"/>
                          <a:gd name="connsiteY1" fmla="*/ 0 h 527584"/>
                          <a:gd name="connsiteX2" fmla="*/ 3241069 w 3352800"/>
                          <a:gd name="connsiteY2" fmla="*/ 94144 h 527584"/>
                          <a:gd name="connsiteX3" fmla="*/ 3352800 w 3352800"/>
                          <a:gd name="connsiteY3" fmla="*/ 527584 h 527584"/>
                          <a:gd name="connsiteX4" fmla="*/ 0 w 3352800"/>
                          <a:gd name="connsiteY4" fmla="*/ 527584 h 527584"/>
                          <a:gd name="connsiteX0" fmla="*/ 0 w 3352800"/>
                          <a:gd name="connsiteY0" fmla="*/ 527584 h 527584"/>
                          <a:gd name="connsiteX1" fmla="*/ 751718 w 3352800"/>
                          <a:gd name="connsiteY1" fmla="*/ 0 h 527584"/>
                          <a:gd name="connsiteX2" fmla="*/ 3352800 w 3352800"/>
                          <a:gd name="connsiteY2" fmla="*/ 271 h 527584"/>
                          <a:gd name="connsiteX3" fmla="*/ 3352800 w 3352800"/>
                          <a:gd name="connsiteY3" fmla="*/ 527584 h 527584"/>
                          <a:gd name="connsiteX4" fmla="*/ 0 w 3352800"/>
                          <a:gd name="connsiteY4" fmla="*/ 527584 h 527584"/>
                          <a:gd name="connsiteX0" fmla="*/ 0 w 3352800"/>
                          <a:gd name="connsiteY0" fmla="*/ 527313 h 527313"/>
                          <a:gd name="connsiteX1" fmla="*/ 900984 w 3352800"/>
                          <a:gd name="connsiteY1" fmla="*/ 97774 h 527313"/>
                          <a:gd name="connsiteX2" fmla="*/ 3352800 w 3352800"/>
                          <a:gd name="connsiteY2" fmla="*/ 0 h 527313"/>
                          <a:gd name="connsiteX3" fmla="*/ 3352800 w 3352800"/>
                          <a:gd name="connsiteY3" fmla="*/ 527313 h 527313"/>
                          <a:gd name="connsiteX4" fmla="*/ 0 w 3352800"/>
                          <a:gd name="connsiteY4" fmla="*/ 527313 h 527313"/>
                          <a:gd name="connsiteX0" fmla="*/ 0 w 3352800"/>
                          <a:gd name="connsiteY0" fmla="*/ 527584 h 527584"/>
                          <a:gd name="connsiteX1" fmla="*/ 748227 w 3352800"/>
                          <a:gd name="connsiteY1" fmla="*/ 0 h 527584"/>
                          <a:gd name="connsiteX2" fmla="*/ 3352800 w 3352800"/>
                          <a:gd name="connsiteY2" fmla="*/ 271 h 527584"/>
                          <a:gd name="connsiteX3" fmla="*/ 3352800 w 3352800"/>
                          <a:gd name="connsiteY3" fmla="*/ 527584 h 527584"/>
                          <a:gd name="connsiteX4" fmla="*/ 0 w 3352800"/>
                          <a:gd name="connsiteY4" fmla="*/ 527584 h 5275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52800" h="527584">
                            <a:moveTo>
                              <a:pt x="0" y="527584"/>
                            </a:moveTo>
                            <a:lnTo>
                              <a:pt x="748227" y="0"/>
                            </a:lnTo>
                            <a:lnTo>
                              <a:pt x="3352800" y="271"/>
                            </a:lnTo>
                            <a:lnTo>
                              <a:pt x="3352800" y="527584"/>
                            </a:lnTo>
                            <a:lnTo>
                              <a:pt x="0" y="527584"/>
                            </a:lnTo>
                            <a:close/>
                          </a:path>
                        </a:pathLst>
                      </a:custGeom>
                      <a:solidFill>
                        <a:srgbClr val="2166AC">
                          <a:alpha val="50000"/>
                        </a:srgbClr>
                      </a:solidFill>
                      <a:ln w="12700" cap="flat" cmpd="sng" algn="ctr">
                        <a:noFill/>
                        <a:prstDash val="solid"/>
                        <a:miter lim="800000"/>
                      </a:ln>
                      <a:effectLst/>
                    </wps:spPr>
                    <wps:bodyPr rtlCol="0" anchor="ctr"/>
                  </wps:wsp>
                </a:graphicData>
              </a:graphic>
              <wp14:sizeRelH relativeFrom="margin">
                <wp14:pctWidth>0</wp14:pctWidth>
              </wp14:sizeRelH>
            </wp:anchor>
          </w:drawing>
        </mc:Choice>
        <mc:Fallback>
          <w:pict>
            <v:shape w14:anchorId="4349FB55" id="Freeform 7" o:spid="_x0000_s1026" style="position:absolute;margin-left:125.25pt;margin-top:14.2pt;width:416.25pt;height:36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52800,527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" path="m,527584l748227,,3352800,271r,527313l,527584xe" fillcolor="#2166ac" stroked="f" strokeweight="1pt">
              <v:fill opacity="32896f"/>
              <v:stroke joinstyle="miter"/>
              <v:path arrowok="t" o:connecttype="custom" o:connectlocs="0,457200;1179733,0;5286375,235;5286375,457200;0,457200" o:connectangles="0,0,0,0,0"/>
            </v:shape>
          </w:pict>
        </mc:Fallback>
      </mc:AlternateContent>
    </w:r>
    <w:r w:rsidR="00891B71" w:rsidRPr="00891B71">
      <w:rPr>
        <w:noProof/>
      </w:rPr>
      <mc:AlternateContent>
        <mc:Choice Requires="wps">
          <w:drawing>
            <wp:anchor distT="0" distB="0" distL="114300" distR="114300" simplePos="0" relativeHeight="251659264" behindDoc="0" locked="0" layoutInCell="1" allowOverlap="1" wp14:anchorId="19581D4B" wp14:editId="19581D4C">
              <wp:simplePos x="0" y="0"/>
              <wp:positionH relativeFrom="column">
                <wp:posOffset>-1047115</wp:posOffset>
              </wp:positionH>
              <wp:positionV relativeFrom="paragraph">
                <wp:posOffset>180340</wp:posOffset>
              </wp:positionV>
              <wp:extent cx="4484370" cy="457200"/>
              <wp:effectExtent l="0" t="0" r="0" b="0"/>
              <wp:wrapNone/>
              <wp:docPr id="7" name="Freeform 6"/>
              <wp:cNvGraphicFramePr/>
              <a:graphic xmlns:a="http://schemas.openxmlformats.org/drawingml/2006/main">
                <a:graphicData uri="http://schemas.microsoft.com/office/word/2010/wordprocessingShape">
                  <wps:wsp>
                    <wps:cNvSpPr/>
                    <wps:spPr>
                      <a:xfrm>
                        <a:off x="0" y="0"/>
                        <a:ext cx="4484370" cy="457200"/>
                      </a:xfrm>
                      <a:custGeom>
                        <a:avLst/>
                        <a:gdLst>
                          <a:gd name="connsiteX0" fmla="*/ 0 w 3571875"/>
                          <a:gd name="connsiteY0" fmla="*/ 4210050 h 4210050"/>
                          <a:gd name="connsiteX1" fmla="*/ 0 w 3571875"/>
                          <a:gd name="connsiteY1" fmla="*/ 0 h 4210050"/>
                          <a:gd name="connsiteX2" fmla="*/ 3571875 w 3571875"/>
                          <a:gd name="connsiteY2" fmla="*/ 4210050 h 4210050"/>
                          <a:gd name="connsiteX3" fmla="*/ 0 w 3571875"/>
                          <a:gd name="connsiteY3" fmla="*/ 4210050 h 4210050"/>
                          <a:gd name="connsiteX0" fmla="*/ 0 w 3571875"/>
                          <a:gd name="connsiteY0" fmla="*/ 4210050 h 4210050"/>
                          <a:gd name="connsiteX1" fmla="*/ 0 w 3571875"/>
                          <a:gd name="connsiteY1" fmla="*/ 0 h 4210050"/>
                          <a:gd name="connsiteX2" fmla="*/ 2028825 w 3571875"/>
                          <a:gd name="connsiteY2" fmla="*/ 2388394 h 4210050"/>
                          <a:gd name="connsiteX3" fmla="*/ 3571875 w 3571875"/>
                          <a:gd name="connsiteY3" fmla="*/ 4210050 h 4210050"/>
                          <a:gd name="connsiteX4" fmla="*/ 0 w 3571875"/>
                          <a:gd name="connsiteY4" fmla="*/ 4210050 h 4210050"/>
                          <a:gd name="connsiteX0" fmla="*/ 0 w 3571875"/>
                          <a:gd name="connsiteY0" fmla="*/ 4210050 h 4210050"/>
                          <a:gd name="connsiteX1" fmla="*/ 0 w 3571875"/>
                          <a:gd name="connsiteY1" fmla="*/ 0 h 4210050"/>
                          <a:gd name="connsiteX2" fmla="*/ 2028825 w 3571875"/>
                          <a:gd name="connsiteY2" fmla="*/ 2205038 h 4210050"/>
                          <a:gd name="connsiteX3" fmla="*/ 3571875 w 3571875"/>
                          <a:gd name="connsiteY3" fmla="*/ 4210050 h 4210050"/>
                          <a:gd name="connsiteX4" fmla="*/ 0 w 3571875"/>
                          <a:gd name="connsiteY4" fmla="*/ 4210050 h 4210050"/>
                          <a:gd name="connsiteX0" fmla="*/ 0 w 3571875"/>
                          <a:gd name="connsiteY0" fmla="*/ 4210050 h 4210050"/>
                          <a:gd name="connsiteX1" fmla="*/ 0 w 3571875"/>
                          <a:gd name="connsiteY1" fmla="*/ 0 h 4210050"/>
                          <a:gd name="connsiteX2" fmla="*/ 2028825 w 3571875"/>
                          <a:gd name="connsiteY2" fmla="*/ 2393157 h 4210050"/>
                          <a:gd name="connsiteX3" fmla="*/ 3571875 w 3571875"/>
                          <a:gd name="connsiteY3" fmla="*/ 4210050 h 4210050"/>
                          <a:gd name="connsiteX4" fmla="*/ 0 w 3571875"/>
                          <a:gd name="connsiteY4" fmla="*/ 4210050 h 4210050"/>
                          <a:gd name="connsiteX0" fmla="*/ 0 w 3571875"/>
                          <a:gd name="connsiteY0" fmla="*/ 4210050 h 4210050"/>
                          <a:gd name="connsiteX1" fmla="*/ 0 w 3571875"/>
                          <a:gd name="connsiteY1" fmla="*/ 0 h 4210050"/>
                          <a:gd name="connsiteX2" fmla="*/ 2028825 w 3571875"/>
                          <a:gd name="connsiteY2" fmla="*/ 2393157 h 4210050"/>
                          <a:gd name="connsiteX3" fmla="*/ 3571875 w 3571875"/>
                          <a:gd name="connsiteY3" fmla="*/ 4210050 h 4210050"/>
                          <a:gd name="connsiteX4" fmla="*/ 0 w 3571875"/>
                          <a:gd name="connsiteY4" fmla="*/ 4210050 h 4210050"/>
                          <a:gd name="connsiteX0" fmla="*/ 0 w 3571875"/>
                          <a:gd name="connsiteY0" fmla="*/ 4210050 h 4210050"/>
                          <a:gd name="connsiteX1" fmla="*/ 0 w 3571875"/>
                          <a:gd name="connsiteY1" fmla="*/ 0 h 4210050"/>
                          <a:gd name="connsiteX2" fmla="*/ 2028825 w 3571875"/>
                          <a:gd name="connsiteY2" fmla="*/ 2281238 h 4210050"/>
                          <a:gd name="connsiteX3" fmla="*/ 3571875 w 3571875"/>
                          <a:gd name="connsiteY3" fmla="*/ 4210050 h 4210050"/>
                          <a:gd name="connsiteX4" fmla="*/ 0 w 3571875"/>
                          <a:gd name="connsiteY4" fmla="*/ 4210050 h 4210050"/>
                          <a:gd name="connsiteX0" fmla="*/ 0 w 3571875"/>
                          <a:gd name="connsiteY0" fmla="*/ 4210050 h 4210050"/>
                          <a:gd name="connsiteX1" fmla="*/ 0 w 3571875"/>
                          <a:gd name="connsiteY1" fmla="*/ 0 h 4210050"/>
                          <a:gd name="connsiteX2" fmla="*/ 2028825 w 3571875"/>
                          <a:gd name="connsiteY2" fmla="*/ 2393157 h 4210050"/>
                          <a:gd name="connsiteX3" fmla="*/ 3571875 w 3571875"/>
                          <a:gd name="connsiteY3" fmla="*/ 4210050 h 4210050"/>
                          <a:gd name="connsiteX4" fmla="*/ 0 w 3571875"/>
                          <a:gd name="connsiteY4" fmla="*/ 4210050 h 4210050"/>
                          <a:gd name="connsiteX0" fmla="*/ 0 w 3571875"/>
                          <a:gd name="connsiteY0" fmla="*/ 4210050 h 4210050"/>
                          <a:gd name="connsiteX1" fmla="*/ 0 w 3571875"/>
                          <a:gd name="connsiteY1" fmla="*/ 0 h 4210050"/>
                          <a:gd name="connsiteX2" fmla="*/ 2028825 w 3571875"/>
                          <a:gd name="connsiteY2" fmla="*/ 2393157 h 4210050"/>
                          <a:gd name="connsiteX3" fmla="*/ 3571875 w 3571875"/>
                          <a:gd name="connsiteY3" fmla="*/ 4210050 h 4210050"/>
                          <a:gd name="connsiteX4" fmla="*/ 0 w 3571875"/>
                          <a:gd name="connsiteY4" fmla="*/ 4210050 h 4210050"/>
                          <a:gd name="connsiteX0" fmla="*/ 0 w 3571875"/>
                          <a:gd name="connsiteY0" fmla="*/ 4210050 h 4210050"/>
                          <a:gd name="connsiteX1" fmla="*/ 0 w 3571875"/>
                          <a:gd name="connsiteY1" fmla="*/ 0 h 4210050"/>
                          <a:gd name="connsiteX2" fmla="*/ 2076450 w 3571875"/>
                          <a:gd name="connsiteY2" fmla="*/ 2274094 h 4210050"/>
                          <a:gd name="connsiteX3" fmla="*/ 3571875 w 3571875"/>
                          <a:gd name="connsiteY3" fmla="*/ 4210050 h 4210050"/>
                          <a:gd name="connsiteX4" fmla="*/ 0 w 3571875"/>
                          <a:gd name="connsiteY4" fmla="*/ 4210050 h 4210050"/>
                          <a:gd name="connsiteX0" fmla="*/ 0 w 3571875"/>
                          <a:gd name="connsiteY0" fmla="*/ 4210050 h 4210050"/>
                          <a:gd name="connsiteX1" fmla="*/ 0 w 3571875"/>
                          <a:gd name="connsiteY1" fmla="*/ 0 h 4210050"/>
                          <a:gd name="connsiteX2" fmla="*/ 2245519 w 3571875"/>
                          <a:gd name="connsiteY2" fmla="*/ 2405063 h 4210050"/>
                          <a:gd name="connsiteX3" fmla="*/ 3571875 w 3571875"/>
                          <a:gd name="connsiteY3" fmla="*/ 4210050 h 4210050"/>
                          <a:gd name="connsiteX4" fmla="*/ 0 w 3571875"/>
                          <a:gd name="connsiteY4" fmla="*/ 4210050 h 4210050"/>
                          <a:gd name="connsiteX0" fmla="*/ 0 w 3571875"/>
                          <a:gd name="connsiteY0" fmla="*/ 4210050 h 4210050"/>
                          <a:gd name="connsiteX1" fmla="*/ 0 w 3571875"/>
                          <a:gd name="connsiteY1" fmla="*/ 0 h 4210050"/>
                          <a:gd name="connsiteX2" fmla="*/ 2038350 w 3571875"/>
                          <a:gd name="connsiteY2" fmla="*/ 2405063 h 4210050"/>
                          <a:gd name="connsiteX3" fmla="*/ 3571875 w 3571875"/>
                          <a:gd name="connsiteY3" fmla="*/ 4210050 h 4210050"/>
                          <a:gd name="connsiteX4" fmla="*/ 0 w 3571875"/>
                          <a:gd name="connsiteY4" fmla="*/ 4210050 h 4210050"/>
                          <a:gd name="connsiteX0" fmla="*/ 0 w 3571875"/>
                          <a:gd name="connsiteY0" fmla="*/ 2433637 h 2433637"/>
                          <a:gd name="connsiteX1" fmla="*/ 257175 w 3571875"/>
                          <a:gd name="connsiteY1" fmla="*/ 0 h 2433637"/>
                          <a:gd name="connsiteX2" fmla="*/ 2038350 w 3571875"/>
                          <a:gd name="connsiteY2" fmla="*/ 628650 h 2433637"/>
                          <a:gd name="connsiteX3" fmla="*/ 3571875 w 3571875"/>
                          <a:gd name="connsiteY3" fmla="*/ 2433637 h 2433637"/>
                          <a:gd name="connsiteX4" fmla="*/ 0 w 3571875"/>
                          <a:gd name="connsiteY4" fmla="*/ 2433637 h 2433637"/>
                          <a:gd name="connsiteX0" fmla="*/ 2382 w 3574257"/>
                          <a:gd name="connsiteY0" fmla="*/ 1807368 h 1807368"/>
                          <a:gd name="connsiteX1" fmla="*/ 0 w 3574257"/>
                          <a:gd name="connsiteY1" fmla="*/ 0 h 1807368"/>
                          <a:gd name="connsiteX2" fmla="*/ 2040732 w 3574257"/>
                          <a:gd name="connsiteY2" fmla="*/ 2381 h 1807368"/>
                          <a:gd name="connsiteX3" fmla="*/ 3574257 w 3574257"/>
                          <a:gd name="connsiteY3" fmla="*/ 1807368 h 1807368"/>
                          <a:gd name="connsiteX4" fmla="*/ 2382 w 3574257"/>
                          <a:gd name="connsiteY4" fmla="*/ 1807368 h 1807368"/>
                          <a:gd name="connsiteX0" fmla="*/ 2382 w 3574257"/>
                          <a:gd name="connsiteY0" fmla="*/ 1807368 h 1807368"/>
                          <a:gd name="connsiteX1" fmla="*/ 0 w 3574257"/>
                          <a:gd name="connsiteY1" fmla="*/ 0 h 1807368"/>
                          <a:gd name="connsiteX2" fmla="*/ 1924051 w 3574257"/>
                          <a:gd name="connsiteY2" fmla="*/ 307181 h 1807368"/>
                          <a:gd name="connsiteX3" fmla="*/ 3574257 w 3574257"/>
                          <a:gd name="connsiteY3" fmla="*/ 1807368 h 1807368"/>
                          <a:gd name="connsiteX4" fmla="*/ 2382 w 3574257"/>
                          <a:gd name="connsiteY4" fmla="*/ 1807368 h 1807368"/>
                          <a:gd name="connsiteX0" fmla="*/ 2382 w 3574257"/>
                          <a:gd name="connsiteY0" fmla="*/ 1809749 h 1809749"/>
                          <a:gd name="connsiteX1" fmla="*/ 0 w 3574257"/>
                          <a:gd name="connsiteY1" fmla="*/ 2381 h 1809749"/>
                          <a:gd name="connsiteX2" fmla="*/ 2038351 w 3574257"/>
                          <a:gd name="connsiteY2" fmla="*/ 0 h 1809749"/>
                          <a:gd name="connsiteX3" fmla="*/ 3574257 w 3574257"/>
                          <a:gd name="connsiteY3" fmla="*/ 1809749 h 1809749"/>
                          <a:gd name="connsiteX4" fmla="*/ 2382 w 3574257"/>
                          <a:gd name="connsiteY4" fmla="*/ 1809749 h 1809749"/>
                          <a:gd name="connsiteX0" fmla="*/ 2382 w 3574257"/>
                          <a:gd name="connsiteY0" fmla="*/ 1807368 h 1807368"/>
                          <a:gd name="connsiteX1" fmla="*/ 0 w 3574257"/>
                          <a:gd name="connsiteY1" fmla="*/ 0 h 1807368"/>
                          <a:gd name="connsiteX2" fmla="*/ 1640682 w 3574257"/>
                          <a:gd name="connsiteY2" fmla="*/ 450057 h 1807368"/>
                          <a:gd name="connsiteX3" fmla="*/ 3574257 w 3574257"/>
                          <a:gd name="connsiteY3" fmla="*/ 1807368 h 1807368"/>
                          <a:gd name="connsiteX4" fmla="*/ 2382 w 3574257"/>
                          <a:gd name="connsiteY4" fmla="*/ 1807368 h 1807368"/>
                          <a:gd name="connsiteX0" fmla="*/ 2382 w 3574257"/>
                          <a:gd name="connsiteY0" fmla="*/ 1809749 h 1809749"/>
                          <a:gd name="connsiteX1" fmla="*/ 0 w 3574257"/>
                          <a:gd name="connsiteY1" fmla="*/ 2381 h 1809749"/>
                          <a:gd name="connsiteX2" fmla="*/ 2038351 w 3574257"/>
                          <a:gd name="connsiteY2" fmla="*/ 0 h 1809749"/>
                          <a:gd name="connsiteX3" fmla="*/ 3574257 w 3574257"/>
                          <a:gd name="connsiteY3" fmla="*/ 1809749 h 1809749"/>
                          <a:gd name="connsiteX4" fmla="*/ 2382 w 3574257"/>
                          <a:gd name="connsiteY4" fmla="*/ 1809749 h 1809749"/>
                          <a:gd name="connsiteX0" fmla="*/ 2382 w 3574257"/>
                          <a:gd name="connsiteY0" fmla="*/ 1807368 h 1807368"/>
                          <a:gd name="connsiteX1" fmla="*/ 0 w 3574257"/>
                          <a:gd name="connsiteY1" fmla="*/ 0 h 1807368"/>
                          <a:gd name="connsiteX2" fmla="*/ 1657351 w 3574257"/>
                          <a:gd name="connsiteY2" fmla="*/ 230982 h 1807368"/>
                          <a:gd name="connsiteX3" fmla="*/ 3574257 w 3574257"/>
                          <a:gd name="connsiteY3" fmla="*/ 1807368 h 1807368"/>
                          <a:gd name="connsiteX4" fmla="*/ 2382 w 3574257"/>
                          <a:gd name="connsiteY4" fmla="*/ 1807368 h 1807368"/>
                          <a:gd name="connsiteX0" fmla="*/ 2382 w 3574257"/>
                          <a:gd name="connsiteY0" fmla="*/ 1807368 h 1807368"/>
                          <a:gd name="connsiteX1" fmla="*/ 0 w 3574257"/>
                          <a:gd name="connsiteY1" fmla="*/ 0 h 1807368"/>
                          <a:gd name="connsiteX2" fmla="*/ 2040732 w 3574257"/>
                          <a:gd name="connsiteY2" fmla="*/ 2382 h 1807368"/>
                          <a:gd name="connsiteX3" fmla="*/ 3574257 w 3574257"/>
                          <a:gd name="connsiteY3" fmla="*/ 1807368 h 1807368"/>
                          <a:gd name="connsiteX4" fmla="*/ 2382 w 3574257"/>
                          <a:gd name="connsiteY4" fmla="*/ 1807368 h 1807368"/>
                          <a:gd name="connsiteX0" fmla="*/ 2382 w 3574257"/>
                          <a:gd name="connsiteY0" fmla="*/ 1807368 h 1807368"/>
                          <a:gd name="connsiteX1" fmla="*/ 0 w 3574257"/>
                          <a:gd name="connsiteY1" fmla="*/ 0 h 1807368"/>
                          <a:gd name="connsiteX2" fmla="*/ 1774032 w 3574257"/>
                          <a:gd name="connsiteY2" fmla="*/ 161925 h 1807368"/>
                          <a:gd name="connsiteX3" fmla="*/ 3574257 w 3574257"/>
                          <a:gd name="connsiteY3" fmla="*/ 1807368 h 1807368"/>
                          <a:gd name="connsiteX4" fmla="*/ 2382 w 3574257"/>
                          <a:gd name="connsiteY4" fmla="*/ 1807368 h 1807368"/>
                          <a:gd name="connsiteX0" fmla="*/ 2382 w 3574257"/>
                          <a:gd name="connsiteY0" fmla="*/ 1807368 h 1807368"/>
                          <a:gd name="connsiteX1" fmla="*/ 0 w 3574257"/>
                          <a:gd name="connsiteY1" fmla="*/ 0 h 1807368"/>
                          <a:gd name="connsiteX2" fmla="*/ 1969294 w 3574257"/>
                          <a:gd name="connsiteY2" fmla="*/ 21432 h 1807368"/>
                          <a:gd name="connsiteX3" fmla="*/ 3574257 w 3574257"/>
                          <a:gd name="connsiteY3" fmla="*/ 1807368 h 1807368"/>
                          <a:gd name="connsiteX4" fmla="*/ 2382 w 3574257"/>
                          <a:gd name="connsiteY4" fmla="*/ 1807368 h 1807368"/>
                          <a:gd name="connsiteX0" fmla="*/ 2382 w 3574257"/>
                          <a:gd name="connsiteY0" fmla="*/ 1807368 h 1807368"/>
                          <a:gd name="connsiteX1" fmla="*/ 0 w 3574257"/>
                          <a:gd name="connsiteY1" fmla="*/ 0 h 1807368"/>
                          <a:gd name="connsiteX2" fmla="*/ 1819275 w 3574257"/>
                          <a:gd name="connsiteY2" fmla="*/ 200026 h 1807368"/>
                          <a:gd name="connsiteX3" fmla="*/ 3574257 w 3574257"/>
                          <a:gd name="connsiteY3" fmla="*/ 1807368 h 1807368"/>
                          <a:gd name="connsiteX4" fmla="*/ 2382 w 3574257"/>
                          <a:gd name="connsiteY4" fmla="*/ 1807368 h 1807368"/>
                          <a:gd name="connsiteX0" fmla="*/ 2382 w 3574257"/>
                          <a:gd name="connsiteY0" fmla="*/ 1807368 h 1807368"/>
                          <a:gd name="connsiteX1" fmla="*/ 0 w 3574257"/>
                          <a:gd name="connsiteY1" fmla="*/ 0 h 1807368"/>
                          <a:gd name="connsiteX2" fmla="*/ 2045494 w 3574257"/>
                          <a:gd name="connsiteY2" fmla="*/ 1 h 1807368"/>
                          <a:gd name="connsiteX3" fmla="*/ 3574257 w 3574257"/>
                          <a:gd name="connsiteY3" fmla="*/ 1807368 h 1807368"/>
                          <a:gd name="connsiteX4" fmla="*/ 2382 w 3574257"/>
                          <a:gd name="connsiteY4" fmla="*/ 1807368 h 18073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74257" h="1807368">
                            <a:moveTo>
                              <a:pt x="2382" y="1807368"/>
                            </a:moveTo>
                            <a:lnTo>
                              <a:pt x="0" y="0"/>
                            </a:lnTo>
                            <a:lnTo>
                              <a:pt x="2045494" y="1"/>
                            </a:lnTo>
                            <a:lnTo>
                              <a:pt x="3574257" y="1807368"/>
                            </a:lnTo>
                            <a:lnTo>
                              <a:pt x="2382" y="1807368"/>
                            </a:lnTo>
                            <a:close/>
                          </a:path>
                        </a:pathLst>
                      </a:custGeom>
                      <a:solidFill>
                        <a:srgbClr val="D1E5F0">
                          <a:alpha val="25000"/>
                        </a:srgbClr>
                      </a:solidFill>
                      <a:ln w="12700" cap="flat" cmpd="sng" algn="ctr">
                        <a:noFill/>
                        <a:prstDash val="solid"/>
                        <a:miter lim="800000"/>
                      </a:ln>
                      <a:effectLst/>
                    </wps:spPr>
                    <wps:bodyPr rtlCol="0" anchor="ctr"/>
                  </wps:wsp>
                </a:graphicData>
              </a:graphic>
              <wp14:sizeRelH relativeFrom="margin">
                <wp14:pctWidth>0</wp14:pctWidth>
              </wp14:sizeRelH>
            </wp:anchor>
          </w:drawing>
        </mc:Choice>
        <mc:Fallback>
          <w:pict>
            <v:shape w14:anchorId="473E37C0" id="Freeform 6" o:spid="_x0000_s1026" style="position:absolute;margin-left:-82.45pt;margin-top:14.2pt;width:353.1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574257,1807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" path="m2382,1807368l,,2045494,1,3574257,1807368r-3571875,xe" fillcolor="#d1e5f0" stroked="f" strokeweight="1pt">
              <v:fill opacity="16448f"/>
              <v:stroke joinstyle="miter"/>
              <v:path arrowok="t" o:connecttype="custom" o:connectlocs="2989,457200;0,0;2566338,0;4484370,457200;2989,457200" o:connectangles="0,0,0,0,0"/>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81D3F" w14:textId="77777777" w:rsidR="008F64FB" w:rsidRDefault="008F64FB" w:rsidP="008F64FB">
      <w:pPr>
        <w:spacing w:after="0" w:line="240" w:lineRule="auto"/>
      </w:pPr>
      <w:r>
        <w:separator/>
      </w:r>
    </w:p>
  </w:footnote>
  <w:footnote w:type="continuationSeparator" w:id="0">
    <w:p w14:paraId="19581D40" w14:textId="77777777" w:rsidR="008F64FB" w:rsidRDefault="008F64FB" w:rsidP="008F64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E532E"/>
    <w:multiLevelType w:val="hybridMultilevel"/>
    <w:tmpl w:val="FD80B498"/>
    <w:lvl w:ilvl="0" w:tplc="0DB8AF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5C7E9A"/>
    <w:multiLevelType w:val="hybridMultilevel"/>
    <w:tmpl w:val="F4AC0E04"/>
    <w:lvl w:ilvl="0" w:tplc="7B9EE4F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D912EF"/>
    <w:multiLevelType w:val="hybridMultilevel"/>
    <w:tmpl w:val="2E14166A"/>
    <w:lvl w:ilvl="0" w:tplc="ABF430D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394C8E"/>
    <w:multiLevelType w:val="hybridMultilevel"/>
    <w:tmpl w:val="36FE0F9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A562A40"/>
    <w:multiLevelType w:val="hybridMultilevel"/>
    <w:tmpl w:val="C802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uttolph, Jasmine">
    <w15:presenceInfo w15:providerId="AD" w15:userId="S-1-5-21-1143212427-355207615-1575050150-2844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proofState w:spelling="clean" w:grammar="clean"/>
  <w:trackRevisions/>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4FB"/>
    <w:rsid w:val="000476CB"/>
    <w:rsid w:val="00070C3D"/>
    <w:rsid w:val="00172347"/>
    <w:rsid w:val="00201266"/>
    <w:rsid w:val="00260B45"/>
    <w:rsid w:val="00286D2E"/>
    <w:rsid w:val="0044220B"/>
    <w:rsid w:val="00442590"/>
    <w:rsid w:val="00480E7E"/>
    <w:rsid w:val="004A72AB"/>
    <w:rsid w:val="004B5021"/>
    <w:rsid w:val="00577488"/>
    <w:rsid w:val="0058253D"/>
    <w:rsid w:val="007D2DB0"/>
    <w:rsid w:val="007E689E"/>
    <w:rsid w:val="00803631"/>
    <w:rsid w:val="00816535"/>
    <w:rsid w:val="00891B71"/>
    <w:rsid w:val="008F64FB"/>
    <w:rsid w:val="009850F5"/>
    <w:rsid w:val="00996099"/>
    <w:rsid w:val="009C5733"/>
    <w:rsid w:val="00A2270D"/>
    <w:rsid w:val="00A250A9"/>
    <w:rsid w:val="00A66350"/>
    <w:rsid w:val="00AF1FD6"/>
    <w:rsid w:val="00B363EB"/>
    <w:rsid w:val="00BD7E8C"/>
    <w:rsid w:val="00C5443F"/>
    <w:rsid w:val="00C77916"/>
    <w:rsid w:val="00D9733D"/>
    <w:rsid w:val="00DF2C9E"/>
    <w:rsid w:val="00E648D0"/>
    <w:rsid w:val="00EA1B5E"/>
    <w:rsid w:val="00EF74CB"/>
    <w:rsid w:val="00F742B6"/>
    <w:rsid w:val="00FB0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9581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1B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64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0C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4FB"/>
    <w:rPr>
      <w:rFonts w:ascii="Tahoma" w:hAnsi="Tahoma" w:cs="Tahoma"/>
      <w:sz w:val="16"/>
      <w:szCs w:val="16"/>
    </w:rPr>
  </w:style>
  <w:style w:type="paragraph" w:styleId="Header">
    <w:name w:val="header"/>
    <w:basedOn w:val="Normal"/>
    <w:link w:val="HeaderChar"/>
    <w:uiPriority w:val="99"/>
    <w:unhideWhenUsed/>
    <w:rsid w:val="008F6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4FB"/>
  </w:style>
  <w:style w:type="paragraph" w:styleId="Footer">
    <w:name w:val="footer"/>
    <w:basedOn w:val="Normal"/>
    <w:link w:val="FooterChar"/>
    <w:uiPriority w:val="99"/>
    <w:unhideWhenUsed/>
    <w:rsid w:val="008F6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4FB"/>
  </w:style>
  <w:style w:type="character" w:customStyle="1" w:styleId="Heading2Char">
    <w:name w:val="Heading 2 Char"/>
    <w:basedOn w:val="DefaultParagraphFont"/>
    <w:link w:val="Heading2"/>
    <w:uiPriority w:val="9"/>
    <w:rsid w:val="008F64F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1B7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0711"/>
    <w:pPr>
      <w:ind w:left="720"/>
      <w:contextualSpacing/>
    </w:pPr>
  </w:style>
  <w:style w:type="table" w:styleId="TableGrid">
    <w:name w:val="Table Grid"/>
    <w:basedOn w:val="TableNormal"/>
    <w:uiPriority w:val="59"/>
    <w:rsid w:val="0044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70C3D"/>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4B502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5021"/>
    <w:rPr>
      <w:rFonts w:eastAsiaTheme="minorEastAsia"/>
      <w:color w:val="5A5A5A" w:themeColor="text1" w:themeTint="A5"/>
      <w:spacing w:val="15"/>
    </w:rPr>
  </w:style>
  <w:style w:type="character" w:styleId="Strong">
    <w:name w:val="Strong"/>
    <w:basedOn w:val="DefaultParagraphFont"/>
    <w:uiPriority w:val="22"/>
    <w:qFormat/>
    <w:rsid w:val="004B5021"/>
    <w:rPr>
      <w:b/>
      <w:bCs/>
    </w:rPr>
  </w:style>
  <w:style w:type="paragraph" w:styleId="CommentText">
    <w:name w:val="annotation text"/>
    <w:basedOn w:val="Normal"/>
    <w:link w:val="CommentTextChar"/>
    <w:uiPriority w:val="99"/>
    <w:semiHidden/>
    <w:unhideWhenUsed/>
    <w:rsid w:val="004B5021"/>
    <w:pPr>
      <w:spacing w:line="240" w:lineRule="auto"/>
    </w:pPr>
    <w:rPr>
      <w:sz w:val="20"/>
      <w:szCs w:val="20"/>
    </w:rPr>
  </w:style>
  <w:style w:type="character" w:customStyle="1" w:styleId="CommentTextChar">
    <w:name w:val="Comment Text Char"/>
    <w:basedOn w:val="DefaultParagraphFont"/>
    <w:link w:val="CommentText"/>
    <w:uiPriority w:val="99"/>
    <w:semiHidden/>
    <w:rsid w:val="004B5021"/>
    <w:rPr>
      <w:sz w:val="20"/>
      <w:szCs w:val="20"/>
    </w:rPr>
  </w:style>
  <w:style w:type="character" w:styleId="Hyperlink">
    <w:name w:val="Hyperlink"/>
    <w:basedOn w:val="DefaultParagraphFont"/>
    <w:uiPriority w:val="99"/>
    <w:semiHidden/>
    <w:unhideWhenUsed/>
    <w:rsid w:val="004B502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8195">
      <w:bodyDiv w:val="1"/>
      <w:marLeft w:val="0"/>
      <w:marRight w:val="0"/>
      <w:marTop w:val="0"/>
      <w:marBottom w:val="0"/>
      <w:divBdr>
        <w:top w:val="none" w:sz="0" w:space="0" w:color="auto"/>
        <w:left w:val="none" w:sz="0" w:space="0" w:color="auto"/>
        <w:bottom w:val="none" w:sz="0" w:space="0" w:color="auto"/>
        <w:right w:val="none" w:sz="0" w:space="0" w:color="auto"/>
      </w:divBdr>
    </w:div>
    <w:div w:id="357507331">
      <w:bodyDiv w:val="1"/>
      <w:marLeft w:val="0"/>
      <w:marRight w:val="0"/>
      <w:marTop w:val="0"/>
      <w:marBottom w:val="0"/>
      <w:divBdr>
        <w:top w:val="none" w:sz="0" w:space="0" w:color="auto"/>
        <w:left w:val="none" w:sz="0" w:space="0" w:color="auto"/>
        <w:bottom w:val="none" w:sz="0" w:space="0" w:color="auto"/>
        <w:right w:val="none" w:sz="0" w:space="0" w:color="auto"/>
      </w:divBdr>
    </w:div>
    <w:div w:id="416100710">
      <w:bodyDiv w:val="1"/>
      <w:marLeft w:val="0"/>
      <w:marRight w:val="0"/>
      <w:marTop w:val="0"/>
      <w:marBottom w:val="0"/>
      <w:divBdr>
        <w:top w:val="none" w:sz="0" w:space="0" w:color="auto"/>
        <w:left w:val="none" w:sz="0" w:space="0" w:color="auto"/>
        <w:bottom w:val="none" w:sz="0" w:space="0" w:color="auto"/>
        <w:right w:val="none" w:sz="0" w:space="0" w:color="auto"/>
      </w:divBdr>
    </w:div>
    <w:div w:id="591403153">
      <w:bodyDiv w:val="1"/>
      <w:marLeft w:val="0"/>
      <w:marRight w:val="0"/>
      <w:marTop w:val="0"/>
      <w:marBottom w:val="0"/>
      <w:divBdr>
        <w:top w:val="none" w:sz="0" w:space="0" w:color="auto"/>
        <w:left w:val="none" w:sz="0" w:space="0" w:color="auto"/>
        <w:bottom w:val="none" w:sz="0" w:space="0" w:color="auto"/>
        <w:right w:val="none" w:sz="0" w:space="0" w:color="auto"/>
      </w:divBdr>
    </w:div>
    <w:div w:id="849299005">
      <w:bodyDiv w:val="1"/>
      <w:marLeft w:val="0"/>
      <w:marRight w:val="0"/>
      <w:marTop w:val="0"/>
      <w:marBottom w:val="0"/>
      <w:divBdr>
        <w:top w:val="none" w:sz="0" w:space="0" w:color="auto"/>
        <w:left w:val="none" w:sz="0" w:space="0" w:color="auto"/>
        <w:bottom w:val="none" w:sz="0" w:space="0" w:color="auto"/>
        <w:right w:val="none" w:sz="0" w:space="0" w:color="auto"/>
      </w:divBdr>
    </w:div>
    <w:div w:id="910116415">
      <w:bodyDiv w:val="1"/>
      <w:marLeft w:val="0"/>
      <w:marRight w:val="0"/>
      <w:marTop w:val="0"/>
      <w:marBottom w:val="0"/>
      <w:divBdr>
        <w:top w:val="none" w:sz="0" w:space="0" w:color="auto"/>
        <w:left w:val="none" w:sz="0" w:space="0" w:color="auto"/>
        <w:bottom w:val="none" w:sz="0" w:space="0" w:color="auto"/>
        <w:right w:val="none" w:sz="0" w:space="0" w:color="auto"/>
      </w:divBdr>
    </w:div>
    <w:div w:id="1156068894">
      <w:bodyDiv w:val="1"/>
      <w:marLeft w:val="0"/>
      <w:marRight w:val="0"/>
      <w:marTop w:val="0"/>
      <w:marBottom w:val="0"/>
      <w:divBdr>
        <w:top w:val="none" w:sz="0" w:space="0" w:color="auto"/>
        <w:left w:val="none" w:sz="0" w:space="0" w:color="auto"/>
        <w:bottom w:val="none" w:sz="0" w:space="0" w:color="auto"/>
        <w:right w:val="none" w:sz="0" w:space="0" w:color="auto"/>
      </w:divBdr>
    </w:div>
    <w:div w:id="136420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HQ Document" ma:contentTypeID="0x0101000719DADD6E6D384B9CD115415321B530005252884372E99249996D41C07A2026D2" ma:contentTypeVersion="82" ma:contentTypeDescription="" ma:contentTypeScope="" ma:versionID="fc9ca105a5ba479c08eae4f1eb7e8b66">
  <xsd:schema xmlns:xsd="http://www.w3.org/2001/XMLSchema" xmlns:xs="http://www.w3.org/2001/XMLSchema" xmlns:p="http://schemas.microsoft.com/office/2006/metadata/properties" xmlns:ns1="http://schemas.microsoft.com/sharepoint/v3" xmlns:ns2="54e040e9-bc5a-4778-bc2d-f4c316b2e12b" targetNamespace="http://schemas.microsoft.com/office/2006/metadata/properties" ma:root="true" ma:fieldsID="272b4df33695452ea0137f003e837af6" ns1:_="" ns2:_="">
    <xsd:import namespace="http://schemas.microsoft.com/sharepoint/v3"/>
    <xsd:import namespace="54e040e9-bc5a-4778-bc2d-f4c316b2e12b"/>
    <xsd:element name="properties">
      <xsd:complexType>
        <xsd:sequence>
          <xsd:element name="documentManagement">
            <xsd:complexType>
              <xsd:all>
                <xsd:element ref="ns2:Activities" minOccurs="0"/>
                <xsd:element ref="ns2:Program_x0020_Area" minOccurs="0"/>
                <xsd:element ref="ns2:Planning_x0020_and_x0020_Reporting_x0020_Cycle" minOccurs="0"/>
                <xsd:element ref="ns2:Fiscal_x0020_Year" minOccurs="0"/>
                <xsd:element ref="ns2:Agencies" minOccurs="0"/>
                <xsd:element ref="ns2:PEPFAR_x0020_Country" minOccurs="0"/>
                <xsd:element ref="ns2:TaxKeywordTaxHTField" minOccurs="0"/>
                <xsd:element ref="ns2:TaxCatchAllLabel" minOccurs="0"/>
                <xsd:element ref="ns2:_dlc_DocIdPersistId" minOccurs="0"/>
                <xsd:element ref="ns2:TaxCatchAll" minOccurs="0"/>
                <xsd:element ref="ns2:_dlc_DocId" minOccurs="0"/>
                <xsd:element ref="ns2:_dlc_DocIdUrl" minOccurs="0"/>
                <xsd:element ref="ns2:SharedWithUsers"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2" nillable="true" ma:displayName="Exempt from Policy" ma:descriptio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e040e9-bc5a-4778-bc2d-f4c316b2e12b" elementFormDefault="qualified">
    <xsd:import namespace="http://schemas.microsoft.com/office/2006/documentManagement/types"/>
    <xsd:import namespace="http://schemas.microsoft.com/office/infopath/2007/PartnerControls"/>
    <xsd:element name="Activities" ma:index="3" nillable="true" ma:displayName="Activities" ma:format="Dropdown" ma:internalName="Activities" ma:readOnly="false">
      <xsd:simpleType>
        <xsd:restriction base="dms:Choice">
          <xsd:enumeration value="(None)"/>
          <xsd:enumeration value="Communications"/>
          <xsd:enumeration value="Event"/>
          <xsd:enumeration value="Financial"/>
          <xsd:enumeration value="Human Resources"/>
          <xsd:enumeration value="Meeting"/>
          <xsd:enumeration value="Planning"/>
          <xsd:enumeration value="Records"/>
          <xsd:enumeration value="Training"/>
        </xsd:restriction>
      </xsd:simpleType>
    </xsd:element>
    <xsd:element name="Program_x0020_Area" ma:index="4" nillable="true" ma:displayName="Program Area" ma:format="Dropdown" ma:internalName="Program_x0020_Area" ma:readOnly="false">
      <xsd:simpleType>
        <xsd:restriction base="dms:Choice">
          <xsd:enumeration value="(None)"/>
          <xsd:enumeration value="Prevention"/>
          <xsd:enumeration value="Care"/>
          <xsd:enumeration value="Treatment"/>
          <xsd:enumeration value="Systems and Governance"/>
          <xsd:enumeration value="Cross Cutting"/>
        </xsd:restriction>
      </xsd:simpleType>
    </xsd:element>
    <xsd:element name="Planning_x0020_and_x0020_Reporting_x0020_Cycle" ma:index="5" nillable="true" ma:displayName="Planning and Reporting Cycle" ma:format="Dropdown" ma:internalName="Planning_x0020_and_x0020_Reporting_x0020_Cycle" ma:readOnly="false">
      <xsd:simpleType>
        <xsd:restriction base="dms:Choice">
          <xsd:enumeration value="(None)"/>
          <xsd:enumeration value="Archive"/>
          <xsd:enumeration value="APR"/>
          <xsd:enumeration value="COP"/>
          <xsd:enumeration value="HOP"/>
          <xsd:enumeration value="OPU"/>
          <xsd:enumeration value="Pre-COP"/>
          <xsd:enumeration value="SAPR"/>
        </xsd:restriction>
      </xsd:simpleType>
    </xsd:element>
    <xsd:element name="Fiscal_x0020_Year" ma:index="6" nillable="true" ma:displayName="Fiscal Year" ma:format="Dropdown" ma:internalName="Fiscal_x0020_Year" ma:readOnly="false">
      <xsd:simpleType>
        <xsd:restriction base="dms:Choice">
          <xsd:enumeration value="(None)"/>
          <xsd:enumeration value="2023"/>
          <xsd:enumeration value="2022"/>
          <xsd:enumeration value="2021"/>
          <xsd:enumeration value="2020"/>
          <xsd:enumeration value="2019"/>
          <xsd:enumeration value="2018"/>
          <xsd:enumeration value="2017"/>
          <xsd:enumeration value="2016"/>
          <xsd:enumeration value="2014"/>
          <xsd:enumeration value="2013"/>
          <xsd:enumeration value="2012"/>
          <xsd:enumeration value="2011"/>
        </xsd:restriction>
      </xsd:simpleType>
    </xsd:element>
    <xsd:element name="Agencies" ma:index="7" nillable="true" ma:displayName="Agency" ma:format="Dropdown" ma:internalName="Agencies" ma:readOnly="false">
      <xsd:simpleType>
        <xsd:restriction base="dms:Choice">
          <xsd:enumeration value="(None)"/>
          <xsd:enumeration value="All"/>
          <xsd:enumeration value="Commerce"/>
          <xsd:enumeration value="Defense"/>
          <xsd:enumeration value="Labor"/>
          <xsd:enumeration value="HHS/CDC"/>
          <xsd:enumeration value="HHS/FDA"/>
          <xsd:enumeration value="HHS/HRSA"/>
          <xsd:enumeration value="HHS/NIH"/>
          <xsd:enumeration value="HHS/OGA"/>
          <xsd:enumeration value="HHS/SAMHSA"/>
          <xsd:enumeration value="Other"/>
          <xsd:enumeration value="Peace Corps"/>
          <xsd:enumeration value="State"/>
          <xsd:enumeration value="Treasury"/>
          <xsd:enumeration value="USAID"/>
        </xsd:restriction>
      </xsd:simpleType>
    </xsd:element>
    <xsd:element name="PEPFAR_x0020_Country" ma:index="8" nillable="true" ma:displayName="OU" ma:internalName="PEPFAR_x0020_Country" ma:readOnly="false">
      <xsd:complexType>
        <xsd:complexContent>
          <xsd:extension base="dms:MultiChoice">
            <xsd:sequence>
              <xsd:element name="Value" maxOccurs="unbounded" minOccurs="0" nillable="true">
                <xsd:simpleType>
                  <xsd:restriction base="dms:Choice">
                    <xsd:enumeration value="(None)"/>
                    <xsd:enumeration value="All"/>
                    <xsd:enumeration value="Angola"/>
                    <xsd:enumeration value="Asia Regional Program (ARP)"/>
                    <xsd:enumeration value="Botswana"/>
                    <xsd:enumeration value="Burma"/>
                    <xsd:enumeration value="Burundi"/>
                    <xsd:enumeration value="Cambodia"/>
                    <xsd:enumeration value="Cameroon"/>
                    <xsd:enumeration value="Caribbean Region"/>
                    <xsd:enumeration value="Central America Region"/>
                    <xsd:enumeration value="Central Asia Region"/>
                    <xsd:enumeration value="Cote d' Ivoire"/>
                    <xsd:enumeration value="Democratic Republic of the Congo"/>
                    <xsd:enumeration value="Dominican Republic"/>
                    <xsd:enumeration value="Ethiopia"/>
                    <xsd:enumeration value="Ghana"/>
                    <xsd:enumeration value="Guyana"/>
                    <xsd:enumeration value="Haiti"/>
                    <xsd:enumeration value="HQ"/>
                    <xsd:enumeration value="India"/>
                    <xsd:enumeration value="Indonesia"/>
                    <xsd:enumeration value="Kenya"/>
                    <xsd:enumeration value="Lesotho"/>
                    <xsd:enumeration value="Malawi"/>
                    <xsd:enumeration value="Mozambique"/>
                    <xsd:enumeration value="Namibia"/>
                    <xsd:enumeration value="Nigeria"/>
                    <xsd:enumeration value="PNG"/>
                    <xsd:enumeration value="Russia"/>
                    <xsd:enumeration value="Rwanda"/>
                    <xsd:enumeration value="South Africa"/>
                    <xsd:enumeration value="South Sudan"/>
                    <xsd:enumeration value="Swaziland"/>
                    <xsd:enumeration value="Tanzania"/>
                    <xsd:enumeration value="Uganda"/>
                    <xsd:enumeration value="Ukraine"/>
                    <xsd:enumeration value="Vietnam"/>
                    <xsd:enumeration value="Zambia"/>
                    <xsd:enumeration value="Zimbabwe"/>
                  </xsd:restriction>
                </xsd:simpleType>
              </xsd:element>
            </xsd:sequence>
          </xsd:extension>
        </xsd:complexContent>
      </xsd:complexType>
    </xsd:element>
    <xsd:element name="TaxKeywordTaxHTField" ma:index="10" nillable="true" ma:taxonomy="true" ma:internalName="TaxKeywordTaxHTField" ma:taxonomyFieldName="TaxKeyword" ma:displayName="Enterprise Keywords" ma:readOnly="false" ma:fieldId="{23f27201-bee3-471e-b2e7-b64fd8b7ca38}" ma:taxonomyMulti="true" ma:sspId="a0048e47-9258-427b-b476-27e0ab29a8e1" ma:termSetId="00000000-0000-0000-0000-000000000000" ma:anchorId="00000000-0000-0000-0000-000000000000" ma:open="true" ma:isKeyword="true">
      <xsd:complexType>
        <xsd:sequence>
          <xsd:element ref="pc:Terms" minOccurs="0" maxOccurs="1"/>
        </xsd:sequence>
      </xsd:complexType>
    </xsd:element>
    <xsd:element name="TaxCatchAllLabel" ma:index="11" nillable="true" ma:displayName="Taxonomy Catch All Column1" ma:description="" ma:list="{2cc5ae64-a620-450e-845b-f73f3eb4e805}" ma:internalName="TaxCatchAllLabel" ma:readOnly="true" ma:showField="CatchAllDataLabel" ma:web="54e040e9-bc5a-4778-bc2d-f4c316b2e12b">
      <xsd:complexType>
        <xsd:complexContent>
          <xsd:extension base="dms:MultiChoiceLookup">
            <xsd:sequence>
              <xsd:element name="Value" type="dms:Lookup" maxOccurs="unbounded" minOccurs="0" nillable="true"/>
            </xsd:sequence>
          </xsd:extension>
        </xsd:complexContent>
      </xsd:complexType>
    </xsd:element>
    <xsd:element name="_dlc_DocIdPersistId" ma:index="12" nillable="true" ma:displayName="Persist ID" ma:description="Keep ID on add." ma:hidden="true" ma:internalName="_dlc_DocIdPersistId" ma:readOnly="false">
      <xsd:simpleType>
        <xsd:restriction base="dms:Boolean"/>
      </xsd:simpleType>
    </xsd:element>
    <xsd:element name="TaxCatchAll" ma:index="16" nillable="true" ma:displayName="Taxonomy Catch All Column" ma:description="" ma:hidden="true" ma:list="{2cc5ae64-a620-450e-845b-f73f3eb4e805}" ma:internalName="TaxCatchAll" ma:readOnly="false" ma:showField="CatchAllData" ma:web="54e040e9-bc5a-4778-bc2d-f4c316b2e12b">
      <xsd:complexType>
        <xsd:complexContent>
          <xsd:extension base="dms:MultiChoiceLookup">
            <xsd:sequence>
              <xsd:element name="Value" type="dms:Lookup" maxOccurs="unbounded" minOccurs="0" nillable="true"/>
            </xsd:sequence>
          </xsd:extension>
        </xsd:complexContent>
      </xsd:complexType>
    </xsd:element>
    <xsd:element name="_dlc_DocId" ma:index="18" nillable="true" ma:displayName="Document ID Value" ma:description="The value of the document ID assigned to this item." ma:internalName="_dlc_DocId" ma:readOnly="true">
      <xsd:simpleType>
        <xsd:restriction base="dms:Text"/>
      </xsd:simpleType>
    </xsd:element>
    <xsd:element name="_dlc_DocIdUrl" ma:index="1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2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gram_x0020_Area xmlns="54e040e9-bc5a-4778-bc2d-f4c316b2e12b" xsi:nil="true"/>
    <Agencies xmlns="54e040e9-bc5a-4778-bc2d-f4c316b2e12b" xsi:nil="true"/>
    <TaxCatchAll xmlns="54e040e9-bc5a-4778-bc2d-f4c316b2e12b"/>
    <TaxKeywordTaxHTField xmlns="54e040e9-bc5a-4778-bc2d-f4c316b2e12b">
      <Terms xmlns="http://schemas.microsoft.com/office/infopath/2007/PartnerControls"/>
    </TaxKeywordTaxHTField>
    <Activities xmlns="54e040e9-bc5a-4778-bc2d-f4c316b2e12b" xsi:nil="true"/>
    <Fiscal_x0020_Year xmlns="54e040e9-bc5a-4778-bc2d-f4c316b2e12b" xsi:nil="true"/>
    <Planning_x0020_and_x0020_Reporting_x0020_Cycle xmlns="54e040e9-bc5a-4778-bc2d-f4c316b2e12b" xsi:nil="true"/>
    <PEPFAR_x0020_Country xmlns="54e040e9-bc5a-4778-bc2d-f4c316b2e12b"/>
    <_dlc_DocIdPersistId xmlns="54e040e9-bc5a-4778-bc2d-f4c316b2e12b" xsi:nil="true"/>
  </documentManagement>
</p:properties>
</file>

<file path=customXml/item5.xml><?xml version="1.0" encoding="utf-8"?>
<?mso-contentType ?>
<p:Policy xmlns:p="office.server.policy" id="" local="true">
  <p:Name>HQ Document</p:Name>
  <p:Description/>
  <p:Statement/>
  <p:PolicyItems>
    <p:PolicyItem featureId="Microsoft.Office.RecordsManagement.PolicyFeatures.PolicyAudit" staticId="0x0101000719DADD6E6D384B9CD115415321B530005252884372E99249996D41C07A2026D2|8138272" UniqueId="7e814d41-9678-4f1f-9083-bde14844e8ee">
      <p:Name>Auditing</p:Name>
      <p:Description>Audits user actions on documents and list items to the Audit Log.</p:Description>
      <p:CustomData>
        <Audit>
          <Update/>
          <View/>
          <CheckInOut/>
          <MoveCopy/>
          <DeleteRestore/>
        </Audit>
      </p:CustomData>
    </p:PolicyItem>
  </p:PolicyItems>
</p:Policy>
</file>

<file path=customXml/itemProps1.xml><?xml version="1.0" encoding="utf-8"?>
<ds:datastoreItem xmlns:ds="http://schemas.openxmlformats.org/officeDocument/2006/customXml" ds:itemID="{C8E3BFA4-1F43-4C81-9F12-A7E949623090}">
  <ds:schemaRefs>
    <ds:schemaRef ds:uri="http://schemas.microsoft.com/sharepoint/events"/>
  </ds:schemaRefs>
</ds:datastoreItem>
</file>

<file path=customXml/itemProps2.xml><?xml version="1.0" encoding="utf-8"?>
<ds:datastoreItem xmlns:ds="http://schemas.openxmlformats.org/officeDocument/2006/customXml" ds:itemID="{878BABC7-A025-472D-9F2D-586307C3DA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4e040e9-bc5a-4778-bc2d-f4c316b2e1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4ADE50-7E3E-4CC3-A432-A63DE3C088EC}">
  <ds:schemaRefs>
    <ds:schemaRef ds:uri="http://schemas.microsoft.com/sharepoint/v3/contenttype/forms"/>
  </ds:schemaRefs>
</ds:datastoreItem>
</file>

<file path=customXml/itemProps4.xml><?xml version="1.0" encoding="utf-8"?>
<ds:datastoreItem xmlns:ds="http://schemas.openxmlformats.org/officeDocument/2006/customXml" ds:itemID="{666CF232-DED3-4A5E-94FA-843EF623FAEF}">
  <ds:schemaRefs>
    <ds:schemaRef ds:uri="http://purl.org/dc/dcmitype/"/>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elements/1.1/"/>
    <ds:schemaRef ds:uri="http://purl.org/dc/terms/"/>
    <ds:schemaRef ds:uri="http://schemas.microsoft.com/office/infopath/2007/PartnerControls"/>
    <ds:schemaRef ds:uri="54e040e9-bc5a-4778-bc2d-f4c316b2e12b"/>
    <ds:schemaRef ds:uri="http://schemas.microsoft.com/sharepoint/v3"/>
  </ds:schemaRefs>
</ds:datastoreItem>
</file>

<file path=customXml/itemProps5.xml><?xml version="1.0" encoding="utf-8"?>
<ds:datastoreItem xmlns:ds="http://schemas.openxmlformats.org/officeDocument/2006/customXml" ds:itemID="{E8C48F19-58DB-4B02-BBEB-74115B55812C}">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cp:lastModifiedBy/>
  <cp:revision>1</cp:revision>
  <dcterms:created xsi:type="dcterms:W3CDTF">2019-01-30T18:35:00Z</dcterms:created>
  <dcterms:modified xsi:type="dcterms:W3CDTF">2019-01-30T18:58:00Z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0x0101000719DADD6E6D384B9CD115415321B530005252884372E99249996D41C07A2026D2</vt:lpwstr>
  </property>
</Properties>
</file>